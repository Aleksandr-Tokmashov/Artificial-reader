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9B1F6C" w:rsidRPr="009B1F6C" w:rsidTr="002C4406">
        <w:tc>
          <w:tcPr>
            <w:tcW w:w="5070" w:type="dxa"/>
            <w:tcBorders>
              <w:top w:val="nil"/>
              <w:left w:val="nil"/>
              <w:bottom w:val="nil"/>
              <w:right w:val="nil"/>
            </w:tcBorders>
            <w:shd w:val="clear" w:color="auto" w:fill="auto"/>
          </w:tcPr>
          <w:p w:rsidR="009B5174" w:rsidRPr="009B1F6C" w:rsidRDefault="009B5174" w:rsidP="002C4406">
            <w:pPr>
              <w:pStyle w:val="4"/>
              <w:keepLines w:val="0"/>
              <w:spacing w:before="0"/>
              <w:jc w:val="center"/>
              <w:rPr>
                <w:rFonts w:ascii="Times New Roman" w:eastAsia="Times New Roman" w:hAnsi="Times New Roman" w:cs="Times New Roman"/>
                <w:bCs/>
                <w:i w:val="0"/>
                <w:iCs w:val="0"/>
                <w:color w:val="auto"/>
                <w:szCs w:val="24"/>
                <w:lang w:eastAsia="ru-RU"/>
              </w:rPr>
            </w:pPr>
          </w:p>
        </w:tc>
        <w:tc>
          <w:tcPr>
            <w:tcW w:w="5135" w:type="dxa"/>
            <w:tcBorders>
              <w:top w:val="nil"/>
              <w:left w:val="nil"/>
              <w:bottom w:val="nil"/>
              <w:right w:val="nil"/>
            </w:tcBorders>
            <w:shd w:val="clear" w:color="auto" w:fill="auto"/>
          </w:tcPr>
          <w:p w:rsidR="00AF13AE" w:rsidRDefault="00EB24A3" w:rsidP="00EB24A3">
            <w:pPr>
              <w:pStyle w:val="4"/>
              <w:spacing w:before="0"/>
              <w:jc w:val="center"/>
              <w:rPr>
                <w:rFonts w:ascii="Times New Roman" w:hAnsi="Times New Roman" w:cs="Times New Roman"/>
                <w:i w:val="0"/>
                <w:color w:val="auto"/>
                <w:szCs w:val="24"/>
              </w:rPr>
            </w:pPr>
            <w:r w:rsidRPr="009B1F6C">
              <w:rPr>
                <w:rFonts w:ascii="Times New Roman" w:hAnsi="Times New Roman" w:cs="Times New Roman"/>
                <w:i w:val="0"/>
                <w:color w:val="auto"/>
                <w:szCs w:val="24"/>
              </w:rPr>
              <w:t xml:space="preserve">Приложение </w:t>
            </w:r>
          </w:p>
          <w:p w:rsidR="00AF13AE" w:rsidRDefault="00AF13AE" w:rsidP="00EB24A3">
            <w:pPr>
              <w:pStyle w:val="4"/>
              <w:spacing w:before="0"/>
              <w:jc w:val="center"/>
              <w:rPr>
                <w:rFonts w:ascii="Times New Roman" w:hAnsi="Times New Roman" w:cs="Times New Roman"/>
                <w:i w:val="0"/>
                <w:color w:val="auto"/>
                <w:szCs w:val="24"/>
              </w:rPr>
            </w:pPr>
          </w:p>
          <w:p w:rsidR="00EB24A3" w:rsidRPr="00AF13AE" w:rsidRDefault="003B69F9" w:rsidP="00EB24A3">
            <w:pPr>
              <w:pStyle w:val="4"/>
              <w:spacing w:before="0"/>
              <w:jc w:val="center"/>
              <w:rPr>
                <w:rFonts w:ascii="Times New Roman" w:hAnsi="Times New Roman" w:cs="Times New Roman"/>
                <w:i w:val="0"/>
                <w:color w:val="auto"/>
                <w:szCs w:val="24"/>
              </w:rPr>
            </w:pPr>
            <w:r>
              <w:rPr>
                <w:rFonts w:ascii="Times New Roman" w:hAnsi="Times New Roman" w:cs="Times New Roman"/>
                <w:i w:val="0"/>
                <w:color w:val="auto"/>
                <w:szCs w:val="24"/>
              </w:rPr>
              <w:t>УТВЕР</w:t>
            </w:r>
            <w:bookmarkStart w:id="0" w:name="_GoBack"/>
            <w:bookmarkEnd w:id="0"/>
            <w:r w:rsidR="00AF13AE">
              <w:rPr>
                <w:rFonts w:ascii="Times New Roman" w:hAnsi="Times New Roman" w:cs="Times New Roman"/>
                <w:i w:val="0"/>
                <w:color w:val="auto"/>
                <w:szCs w:val="24"/>
              </w:rPr>
              <w:t>ЖДЕНЫ</w:t>
            </w:r>
          </w:p>
          <w:p w:rsidR="00EB24A3" w:rsidRPr="009B1F6C" w:rsidRDefault="00AF13AE" w:rsidP="00EB24A3">
            <w:pPr>
              <w:pStyle w:val="4"/>
              <w:spacing w:before="0"/>
              <w:jc w:val="center"/>
              <w:rPr>
                <w:rFonts w:ascii="Times New Roman" w:hAnsi="Times New Roman" w:cs="Times New Roman"/>
                <w:i w:val="0"/>
                <w:color w:val="auto"/>
                <w:szCs w:val="24"/>
              </w:rPr>
            </w:pPr>
            <w:r>
              <w:rPr>
                <w:rFonts w:ascii="Times New Roman" w:hAnsi="Times New Roman" w:cs="Times New Roman"/>
                <w:i w:val="0"/>
                <w:color w:val="auto"/>
                <w:szCs w:val="24"/>
              </w:rPr>
              <w:t xml:space="preserve">приказом </w:t>
            </w:r>
            <w:r w:rsidR="00EB24A3" w:rsidRPr="009B1F6C">
              <w:rPr>
                <w:rFonts w:ascii="Times New Roman" w:hAnsi="Times New Roman" w:cs="Times New Roman"/>
                <w:i w:val="0"/>
                <w:color w:val="auto"/>
                <w:szCs w:val="24"/>
              </w:rPr>
              <w:t>Министерства строительства</w:t>
            </w:r>
          </w:p>
          <w:p w:rsidR="00EB24A3" w:rsidRPr="009B1F6C" w:rsidRDefault="00EB24A3" w:rsidP="00EB24A3">
            <w:pPr>
              <w:pStyle w:val="4"/>
              <w:spacing w:before="0"/>
              <w:jc w:val="center"/>
              <w:rPr>
                <w:rFonts w:ascii="Times New Roman" w:hAnsi="Times New Roman" w:cs="Times New Roman"/>
                <w:i w:val="0"/>
                <w:color w:val="auto"/>
                <w:szCs w:val="24"/>
              </w:rPr>
            </w:pPr>
            <w:r w:rsidRPr="009B1F6C">
              <w:rPr>
                <w:rFonts w:ascii="Times New Roman" w:hAnsi="Times New Roman" w:cs="Times New Roman"/>
                <w:i w:val="0"/>
                <w:color w:val="auto"/>
                <w:szCs w:val="24"/>
              </w:rPr>
              <w:t>и жилищно-коммунального хозяйства Российской Федерации</w:t>
            </w:r>
          </w:p>
          <w:p w:rsidR="008D0546" w:rsidRPr="009B1F6C" w:rsidRDefault="008D0546" w:rsidP="008D0546">
            <w:pPr>
              <w:keepNext/>
              <w:jc w:val="center"/>
              <w:outlineLvl w:val="3"/>
              <w:rPr>
                <w:rFonts w:eastAsia="Times New Roman" w:cs="Times New Roman"/>
                <w:bCs/>
                <w:szCs w:val="28"/>
                <w:lang w:val="x-none" w:eastAsia="x-none"/>
              </w:rPr>
            </w:pPr>
            <w:r w:rsidRPr="009B1F6C">
              <w:rPr>
                <w:rFonts w:eastAsia="Times New Roman" w:cs="Times New Roman"/>
                <w:bCs/>
                <w:szCs w:val="28"/>
                <w:lang w:val="x-none" w:eastAsia="x-none"/>
              </w:rPr>
              <w:t xml:space="preserve">от «____» _____________ </w:t>
            </w:r>
            <w:r w:rsidR="001E7510">
              <w:rPr>
                <w:rFonts w:eastAsia="Times New Roman" w:cs="Times New Roman"/>
                <w:bCs/>
                <w:szCs w:val="28"/>
                <w:lang w:val="x-none" w:eastAsia="x-none"/>
              </w:rPr>
              <w:t>2024</w:t>
            </w:r>
            <w:r w:rsidR="00374927" w:rsidRPr="009B1F6C">
              <w:rPr>
                <w:rFonts w:eastAsia="Times New Roman" w:cs="Times New Roman"/>
                <w:bCs/>
                <w:szCs w:val="28"/>
                <w:lang w:val="x-none" w:eastAsia="x-none"/>
              </w:rPr>
              <w:t xml:space="preserve"> </w:t>
            </w:r>
            <w:r w:rsidRPr="009B1F6C">
              <w:rPr>
                <w:rFonts w:eastAsia="Times New Roman" w:cs="Times New Roman"/>
                <w:bCs/>
                <w:szCs w:val="28"/>
                <w:lang w:val="x-none" w:eastAsia="x-none"/>
              </w:rPr>
              <w:t>г. № ______</w:t>
            </w:r>
          </w:p>
          <w:p w:rsidR="009B5174" w:rsidRPr="009B1F6C" w:rsidRDefault="009B5174" w:rsidP="00C74576">
            <w:pPr>
              <w:pStyle w:val="4"/>
              <w:spacing w:before="0"/>
              <w:jc w:val="center"/>
              <w:rPr>
                <w:rFonts w:ascii="Times New Roman" w:eastAsia="Times New Roman" w:hAnsi="Times New Roman" w:cs="Times New Roman"/>
                <w:bCs/>
                <w:i w:val="0"/>
                <w:iCs w:val="0"/>
                <w:color w:val="auto"/>
                <w:szCs w:val="24"/>
                <w:lang w:eastAsia="ru-RU"/>
              </w:rPr>
            </w:pP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9B5174" w:rsidRPr="009B1F6C" w:rsidRDefault="009B5174" w:rsidP="004E27F8">
            <w:pPr>
              <w:spacing w:before="240" w:after="240"/>
              <w:jc w:val="center"/>
              <w:rPr>
                <w:sz w:val="28"/>
                <w:szCs w:val="24"/>
              </w:rPr>
            </w:pPr>
            <w:r w:rsidRPr="009B1F6C">
              <w:rPr>
                <w:rFonts w:cs="Times New Roman"/>
                <w:b/>
                <w:sz w:val="28"/>
                <w:szCs w:val="24"/>
              </w:rPr>
              <w:t>УКРУПНЕННЫЕ НОРМАТИВЫ ЦЕНЫ СТРОИТЕЛЬСТВА</w:t>
            </w: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9B5174" w:rsidRPr="009B1F6C" w:rsidRDefault="00CB6E79" w:rsidP="004E27F8">
            <w:pPr>
              <w:spacing w:before="240" w:after="240"/>
              <w:jc w:val="center"/>
              <w:rPr>
                <w:rFonts w:cs="Times New Roman"/>
                <w:b/>
                <w:sz w:val="28"/>
                <w:szCs w:val="24"/>
              </w:rPr>
            </w:pPr>
            <w:r w:rsidRPr="009B1F6C">
              <w:rPr>
                <w:rFonts w:cs="Times New Roman"/>
                <w:b/>
                <w:sz w:val="28"/>
                <w:szCs w:val="24"/>
              </w:rPr>
              <w:t>НЦС 81-02-09-</w:t>
            </w:r>
            <w:r w:rsidR="001E7510">
              <w:rPr>
                <w:rFonts w:cs="Times New Roman"/>
                <w:b/>
                <w:sz w:val="28"/>
                <w:szCs w:val="24"/>
              </w:rPr>
              <w:t>2024</w:t>
            </w: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9B5174" w:rsidRPr="009B1F6C" w:rsidRDefault="009B5174" w:rsidP="004E27F8">
            <w:pPr>
              <w:spacing w:before="240" w:after="240"/>
              <w:jc w:val="center"/>
              <w:rPr>
                <w:szCs w:val="24"/>
              </w:rPr>
            </w:pPr>
            <w:r w:rsidRPr="009B1F6C">
              <w:rPr>
                <w:rFonts w:cs="Times New Roman"/>
                <w:b/>
                <w:sz w:val="28"/>
                <w:szCs w:val="24"/>
              </w:rPr>
              <w:t>СБОРНИК № 09. Мосты и путепроводы</w:t>
            </w:r>
          </w:p>
        </w:tc>
      </w:tr>
      <w:tr w:rsidR="009B1F6C" w:rsidRPr="009B1F6C" w:rsidTr="002C4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9B5174" w:rsidRPr="009B1F6C" w:rsidRDefault="009B5174" w:rsidP="004E27F8">
            <w:pPr>
              <w:spacing w:before="240" w:after="240"/>
              <w:jc w:val="center"/>
              <w:rPr>
                <w:szCs w:val="24"/>
              </w:rPr>
            </w:pPr>
            <w:bookmarkStart w:id="1" w:name="_Toc374439520"/>
            <w:bookmarkStart w:id="2" w:name="_Toc352664408"/>
            <w:bookmarkStart w:id="3" w:name="_Toc352059456"/>
            <w:bookmarkStart w:id="4" w:name="_Toc247524792"/>
            <w:bookmarkStart w:id="5" w:name="_Toc246999084"/>
            <w:bookmarkStart w:id="6" w:name="_Toc246588384"/>
            <w:bookmarkStart w:id="7" w:name="_Toc186606579"/>
            <w:bookmarkStart w:id="8" w:name="_Toc186466871"/>
            <w:r w:rsidRPr="009B1F6C">
              <w:rPr>
                <w:rFonts w:cs="Times New Roman"/>
                <w:b/>
                <w:sz w:val="28"/>
                <w:szCs w:val="24"/>
              </w:rPr>
              <w:t>ТЕХНИЧЕСКАЯ ЧАСТЬ</w:t>
            </w:r>
            <w:bookmarkEnd w:id="1"/>
            <w:bookmarkEnd w:id="2"/>
            <w:bookmarkEnd w:id="3"/>
            <w:bookmarkEnd w:id="4"/>
            <w:bookmarkEnd w:id="5"/>
            <w:bookmarkEnd w:id="6"/>
            <w:bookmarkEnd w:id="7"/>
            <w:bookmarkEnd w:id="8"/>
          </w:p>
        </w:tc>
      </w:tr>
    </w:tbl>
    <w:p w:rsidR="004443C5" w:rsidRPr="009B1F6C" w:rsidRDefault="004443C5" w:rsidP="004443C5">
      <w:pPr>
        <w:pStyle w:val="1"/>
        <w:keepNext w:val="0"/>
        <w:suppressAutoHyphens/>
        <w:spacing w:after="240"/>
      </w:pPr>
      <w:r w:rsidRPr="009B1F6C">
        <w:t>Общие указания</w:t>
      </w:r>
    </w:p>
    <w:p w:rsidR="009B5174" w:rsidRPr="009B1F6C" w:rsidRDefault="009B5174" w:rsidP="004E27F8">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Укрупнённые нормативы цены строительства (далее – НЦС), приведенные в настоящем сборнике, </w:t>
      </w:r>
      <w:r w:rsidR="00374927" w:rsidRPr="009B1F6C">
        <w:rPr>
          <w:szCs w:val="24"/>
          <w:lang w:eastAsia="ru-RU"/>
        </w:rPr>
        <w:t xml:space="preserve">разработаны </w:t>
      </w:r>
      <w:r w:rsidRPr="009B1F6C">
        <w:rPr>
          <w:szCs w:val="24"/>
          <w:lang w:eastAsia="ru-RU"/>
        </w:rPr>
        <w:t xml:space="preserve">для определения потребности в денежных средствах, необходимых </w:t>
      </w:r>
      <w:r w:rsidR="00495C97" w:rsidRPr="009B1F6C">
        <w:rPr>
          <w:szCs w:val="24"/>
          <w:lang w:eastAsia="ru-RU"/>
        </w:rPr>
        <w:br/>
      </w:r>
      <w:r w:rsidRPr="009B1F6C">
        <w:rPr>
          <w:szCs w:val="24"/>
          <w:lang w:eastAsia="ru-RU"/>
        </w:rPr>
        <w:t xml:space="preserve">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мостов и путепроводов, </w:t>
      </w:r>
      <w:r w:rsidR="002E3A9B">
        <w:rPr>
          <w:szCs w:val="24"/>
          <w:lang w:eastAsia="ru-RU"/>
        </w:rPr>
        <w:br/>
      </w:r>
      <w:r w:rsidRPr="009B1F6C">
        <w:rPr>
          <w:szCs w:val="24"/>
          <w:lang w:eastAsia="ru-RU"/>
        </w:rPr>
        <w:t>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15611C"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НЦС рассчитаны в уровне цен по состоянию на 01.01.</w:t>
      </w:r>
      <w:r w:rsidR="001E7510">
        <w:rPr>
          <w:szCs w:val="24"/>
          <w:lang w:eastAsia="ru-RU"/>
        </w:rPr>
        <w:t>2024</w:t>
      </w:r>
      <w:r w:rsidR="00374927" w:rsidRPr="009B1F6C">
        <w:rPr>
          <w:szCs w:val="24"/>
          <w:lang w:eastAsia="ru-RU"/>
        </w:rPr>
        <w:t xml:space="preserve"> </w:t>
      </w:r>
      <w:r w:rsidRPr="009B1F6C">
        <w:rPr>
          <w:szCs w:val="24"/>
          <w:lang w:eastAsia="ru-RU"/>
        </w:rPr>
        <w:t>для базового района (Московская область).</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НЦС представля</w:t>
      </w:r>
      <w:r w:rsidR="00E74AC9" w:rsidRPr="009B1F6C">
        <w:rPr>
          <w:szCs w:val="24"/>
          <w:lang w:eastAsia="ru-RU"/>
        </w:rPr>
        <w:t>е</w:t>
      </w:r>
      <w:r w:rsidRPr="009B1F6C">
        <w:rPr>
          <w:szCs w:val="24"/>
          <w:lang w:eastAsia="ru-RU"/>
        </w:rPr>
        <w:t xml:space="preserve">т собой показатель потребности в денежных средствах, необходимых </w:t>
      </w:r>
      <w:r w:rsidR="00C63942" w:rsidRPr="009B1F6C">
        <w:rPr>
          <w:szCs w:val="24"/>
          <w:lang w:eastAsia="ru-RU"/>
        </w:rPr>
        <w:br/>
      </w:r>
      <w:r w:rsidRPr="009B1F6C">
        <w:rPr>
          <w:szCs w:val="24"/>
          <w:lang w:eastAsia="ru-RU"/>
        </w:rPr>
        <w:t>для возведения мостов и путепроводов</w:t>
      </w:r>
      <w:r w:rsidR="0044062B" w:rsidRPr="009B1F6C">
        <w:rPr>
          <w:szCs w:val="24"/>
          <w:lang w:eastAsia="ru-RU"/>
        </w:rPr>
        <w:t>, эстакад, пешеходных переходов</w:t>
      </w:r>
      <w:r w:rsidRPr="009B1F6C">
        <w:rPr>
          <w:szCs w:val="24"/>
          <w:lang w:eastAsia="ru-RU"/>
        </w:rPr>
        <w:t xml:space="preserve">, рассчитанный </w:t>
      </w:r>
      <w:r w:rsidR="0003248B" w:rsidRPr="009B1F6C">
        <w:rPr>
          <w:szCs w:val="24"/>
          <w:lang w:eastAsia="ru-RU"/>
        </w:rPr>
        <w:br/>
      </w:r>
      <w:r w:rsidRPr="009B1F6C">
        <w:rPr>
          <w:szCs w:val="24"/>
          <w:lang w:eastAsia="ru-RU"/>
        </w:rPr>
        <w:t>на установленную единицу измерения (1 м</w:t>
      </w:r>
      <w:r w:rsidRPr="009B1F6C">
        <w:rPr>
          <w:szCs w:val="24"/>
          <w:vertAlign w:val="superscript"/>
          <w:lang w:eastAsia="ru-RU"/>
        </w:rPr>
        <w:t>2</w:t>
      </w:r>
      <w:r w:rsidR="0044062B" w:rsidRPr="009B1F6C">
        <w:rPr>
          <w:szCs w:val="24"/>
          <w:lang w:eastAsia="ru-RU"/>
        </w:rPr>
        <w:t xml:space="preserve">, </w:t>
      </w:r>
      <w:r w:rsidRPr="009B1F6C">
        <w:rPr>
          <w:szCs w:val="24"/>
          <w:lang w:eastAsia="ru-RU"/>
        </w:rPr>
        <w:t>1 м</w:t>
      </w:r>
      <w:r w:rsidRPr="009B1F6C">
        <w:rPr>
          <w:szCs w:val="24"/>
          <w:vertAlign w:val="superscript"/>
          <w:lang w:eastAsia="ru-RU"/>
        </w:rPr>
        <w:t>3</w:t>
      </w:r>
      <w:r w:rsidRPr="009B1F6C">
        <w:rPr>
          <w:szCs w:val="24"/>
          <w:lang w:eastAsia="ru-RU"/>
        </w:rPr>
        <w:t>)</w:t>
      </w:r>
      <w:r w:rsidR="00C75049" w:rsidRPr="009B1F6C">
        <w:t xml:space="preserve"> (далее – Показатель НЦС).</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Сборник состоит из двух отделов:</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 xml:space="preserve">Отдел 1. </w:t>
      </w:r>
      <w:r w:rsidR="00B35862" w:rsidRPr="009B1F6C">
        <w:rPr>
          <w:rFonts w:eastAsia="Times New Roman" w:cs="Times New Roman"/>
          <w:szCs w:val="24"/>
          <w:lang w:eastAsia="ru-RU"/>
        </w:rPr>
        <w:t>Показатели укрупненных нормативов</w:t>
      </w:r>
      <w:r w:rsidRPr="009B1F6C">
        <w:rPr>
          <w:rFonts w:eastAsia="Times New Roman" w:cs="Times New Roman"/>
          <w:szCs w:val="24"/>
          <w:lang w:eastAsia="ru-RU"/>
        </w:rPr>
        <w:t xml:space="preserve"> цены строительства.</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 xml:space="preserve">Отдел 2. </w:t>
      </w:r>
      <w:r w:rsidR="002C4406" w:rsidRPr="009B1F6C">
        <w:rPr>
          <w:rFonts w:eastAsia="Times New Roman" w:cs="Times New Roman"/>
          <w:szCs w:val="24"/>
          <w:lang w:eastAsia="ru-RU"/>
        </w:rPr>
        <w:t>Дополнительная информация</w:t>
      </w:r>
      <w:r w:rsidRPr="009B1F6C">
        <w:rPr>
          <w:rFonts w:eastAsia="Times New Roman" w:cs="Times New Roman"/>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сборнике предусмотрены </w:t>
      </w:r>
      <w:r w:rsidR="00FE2036" w:rsidRPr="009B1F6C">
        <w:rPr>
          <w:szCs w:val="24"/>
          <w:lang w:eastAsia="ru-RU"/>
        </w:rPr>
        <w:t xml:space="preserve">Показатели </w:t>
      </w:r>
      <w:r w:rsidR="002C4406" w:rsidRPr="009B1F6C">
        <w:rPr>
          <w:szCs w:val="24"/>
          <w:lang w:eastAsia="ru-RU"/>
        </w:rPr>
        <w:t>НЦС</w:t>
      </w:r>
      <w:r w:rsidRPr="009B1F6C">
        <w:rPr>
          <w:szCs w:val="24"/>
          <w:lang w:eastAsia="ru-RU"/>
        </w:rPr>
        <w:t xml:space="preserve"> по следующе</w:t>
      </w:r>
      <w:r w:rsidR="00604053" w:rsidRPr="009B1F6C">
        <w:rPr>
          <w:szCs w:val="24"/>
          <w:lang w:eastAsia="ru-RU"/>
        </w:rPr>
        <w:t>му</w:t>
      </w:r>
      <w:r w:rsidRPr="009B1F6C">
        <w:rPr>
          <w:szCs w:val="24"/>
          <w:lang w:eastAsia="ru-RU"/>
        </w:rPr>
        <w:t xml:space="preserve"> </w:t>
      </w:r>
      <w:r w:rsidR="00604053" w:rsidRPr="009B1F6C">
        <w:rPr>
          <w:szCs w:val="24"/>
          <w:lang w:eastAsia="ru-RU"/>
        </w:rPr>
        <w:t>перечню</w:t>
      </w:r>
      <w:r w:rsidRPr="009B1F6C">
        <w:rPr>
          <w:szCs w:val="24"/>
          <w:lang w:eastAsia="ru-RU"/>
        </w:rPr>
        <w:t>:</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Раздел 1. Мосты</w:t>
      </w:r>
      <w:r w:rsidR="00176A86" w:rsidRPr="009B1F6C">
        <w:rPr>
          <w:rFonts w:eastAsia="Times New Roman" w:cs="Times New Roman"/>
          <w:szCs w:val="24"/>
          <w:lang w:eastAsia="ru-RU"/>
        </w:rPr>
        <w:t>:</w:t>
      </w:r>
    </w:p>
    <w:p w:rsidR="009B5174" w:rsidRPr="009B1F6C" w:rsidRDefault="009B5174" w:rsidP="004443C5">
      <w:pPr>
        <w:suppressAutoHyphens/>
        <w:ind w:firstLine="425"/>
      </w:pPr>
      <w:r w:rsidRPr="009B1F6C">
        <w:t>- мосты со сборными железобетонными пролетными строениями;</w:t>
      </w:r>
    </w:p>
    <w:p w:rsidR="009B5174" w:rsidRPr="009B1F6C" w:rsidRDefault="009B5174" w:rsidP="004443C5">
      <w:pPr>
        <w:suppressAutoHyphens/>
        <w:ind w:firstLine="425"/>
      </w:pPr>
      <w:r w:rsidRPr="009B1F6C">
        <w:t>- мосты с монолитными железобетонными пролетными строениями;</w:t>
      </w:r>
    </w:p>
    <w:p w:rsidR="009B5174" w:rsidRPr="009B1F6C" w:rsidRDefault="009B5174" w:rsidP="004443C5">
      <w:pPr>
        <w:suppressAutoHyphens/>
        <w:ind w:firstLine="425"/>
      </w:pPr>
      <w:r w:rsidRPr="009B1F6C">
        <w:t>- мосты со сталежелезобетонными пролетными строениями;</w:t>
      </w:r>
    </w:p>
    <w:p w:rsidR="009B5174" w:rsidRPr="009B1F6C" w:rsidRDefault="009B5174" w:rsidP="004443C5">
      <w:pPr>
        <w:suppressAutoHyphens/>
        <w:ind w:firstLine="425"/>
      </w:pPr>
      <w:r w:rsidRPr="009B1F6C">
        <w:t>- мосты с металлическими пролетными строениями.</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t>Раздел 2. Путепроводы:</w:t>
      </w:r>
    </w:p>
    <w:p w:rsidR="009B5174" w:rsidRPr="009B1F6C" w:rsidRDefault="009B5174" w:rsidP="004443C5">
      <w:pPr>
        <w:suppressAutoHyphens/>
        <w:ind w:firstLine="425"/>
        <w:rPr>
          <w:szCs w:val="24"/>
        </w:rPr>
      </w:pPr>
      <w:r w:rsidRPr="009B1F6C">
        <w:rPr>
          <w:szCs w:val="24"/>
        </w:rPr>
        <w:t xml:space="preserve">- путепроводы со </w:t>
      </w:r>
      <w:r w:rsidRPr="009B1F6C">
        <w:t>сборными</w:t>
      </w:r>
      <w:r w:rsidRPr="009B1F6C">
        <w:rPr>
          <w:szCs w:val="24"/>
        </w:rPr>
        <w:t xml:space="preserve"> железобетонными пролетными строениями;</w:t>
      </w:r>
    </w:p>
    <w:p w:rsidR="009B5174" w:rsidRPr="009B1F6C" w:rsidRDefault="009B5174" w:rsidP="004443C5">
      <w:pPr>
        <w:suppressAutoHyphens/>
        <w:ind w:firstLine="425"/>
      </w:pPr>
      <w:r w:rsidRPr="009B1F6C">
        <w:rPr>
          <w:szCs w:val="24"/>
        </w:rPr>
        <w:t xml:space="preserve">- </w:t>
      </w:r>
      <w:r w:rsidRPr="009B1F6C">
        <w:t>путепроводы с монолитными железобетонными пролетными строениями;</w:t>
      </w:r>
    </w:p>
    <w:p w:rsidR="009B5174" w:rsidRPr="009B1F6C" w:rsidRDefault="009B5174" w:rsidP="004443C5">
      <w:pPr>
        <w:suppressAutoHyphens/>
        <w:ind w:firstLine="425"/>
      </w:pPr>
      <w:r w:rsidRPr="009B1F6C">
        <w:t>- путепроводы со сталежелезобетонными пролетными строениями;</w:t>
      </w:r>
    </w:p>
    <w:p w:rsidR="009B5174" w:rsidRPr="009B1F6C" w:rsidRDefault="009B5174" w:rsidP="004443C5">
      <w:pPr>
        <w:suppressAutoHyphens/>
        <w:ind w:firstLine="425"/>
      </w:pPr>
      <w:r w:rsidRPr="009B1F6C">
        <w:t>- путепроводы с металлическими пролетными строениями.</w:t>
      </w:r>
    </w:p>
    <w:p w:rsidR="009B5174" w:rsidRPr="009B1F6C" w:rsidRDefault="009B5174" w:rsidP="009B5174">
      <w:pPr>
        <w:suppressAutoHyphens/>
        <w:ind w:firstLine="426"/>
        <w:jc w:val="both"/>
        <w:rPr>
          <w:rFonts w:eastAsia="Times New Roman" w:cs="Times New Roman"/>
          <w:szCs w:val="24"/>
          <w:lang w:eastAsia="ru-RU"/>
        </w:rPr>
      </w:pPr>
      <w:r w:rsidRPr="009B1F6C">
        <w:rPr>
          <w:rFonts w:eastAsia="Times New Roman" w:cs="Times New Roman"/>
          <w:szCs w:val="24"/>
          <w:lang w:eastAsia="ru-RU"/>
        </w:rPr>
        <w:lastRenderedPageBreak/>
        <w:t>Раздел 3. Эстакады съездов:</w:t>
      </w:r>
    </w:p>
    <w:p w:rsidR="009B5174" w:rsidRPr="009B1F6C" w:rsidRDefault="009B5174" w:rsidP="004443C5">
      <w:pPr>
        <w:suppressAutoHyphens/>
        <w:ind w:firstLine="425"/>
      </w:pPr>
      <w:r w:rsidRPr="009B1F6C">
        <w:rPr>
          <w:szCs w:val="24"/>
        </w:rPr>
        <w:t xml:space="preserve">- эстакады съездов со </w:t>
      </w:r>
      <w:r w:rsidRPr="009B1F6C">
        <w:t>сборными железобетонными пролетными строениями;</w:t>
      </w:r>
    </w:p>
    <w:p w:rsidR="009B5174" w:rsidRPr="009B1F6C" w:rsidRDefault="009B5174" w:rsidP="004443C5">
      <w:pPr>
        <w:suppressAutoHyphens/>
        <w:ind w:firstLine="425"/>
      </w:pPr>
      <w:r w:rsidRPr="009B1F6C">
        <w:t>- эстакады съездов с монолитными железобетонными пролетными строениями;</w:t>
      </w:r>
    </w:p>
    <w:p w:rsidR="009B5174" w:rsidRPr="009B1F6C" w:rsidRDefault="009B5174" w:rsidP="004443C5">
      <w:pPr>
        <w:suppressAutoHyphens/>
        <w:ind w:firstLine="425"/>
      </w:pPr>
      <w:r w:rsidRPr="009B1F6C">
        <w:t>- эстакады съездов со сталежелезобетонными пролетными строениями;</w:t>
      </w:r>
    </w:p>
    <w:p w:rsidR="009B5174" w:rsidRPr="009B1F6C" w:rsidRDefault="009B5174" w:rsidP="004443C5">
      <w:pPr>
        <w:suppressAutoHyphens/>
        <w:ind w:firstLine="425"/>
      </w:pPr>
      <w:r w:rsidRPr="009B1F6C">
        <w:t>- эстакады съездов с металлическими пролетными строениями.</w:t>
      </w:r>
    </w:p>
    <w:p w:rsidR="009B5174" w:rsidRPr="009B1F6C" w:rsidRDefault="009B5174" w:rsidP="004443C5">
      <w:pPr>
        <w:suppressAutoHyphens/>
        <w:ind w:firstLine="425"/>
        <w:rPr>
          <w:rFonts w:eastAsia="Times New Roman" w:cs="Times New Roman"/>
          <w:szCs w:val="24"/>
          <w:lang w:eastAsia="ru-RU"/>
        </w:rPr>
      </w:pPr>
      <w:r w:rsidRPr="009B1F6C">
        <w:t>Раздел 4. Пешеходные</w:t>
      </w:r>
      <w:r w:rsidRPr="009B1F6C">
        <w:rPr>
          <w:rFonts w:eastAsia="Times New Roman" w:cs="Times New Roman"/>
          <w:szCs w:val="24"/>
          <w:lang w:eastAsia="ru-RU"/>
        </w:rPr>
        <w:t xml:space="preserve"> переходы (мосты) в составе уличной дорожной сети:</w:t>
      </w:r>
    </w:p>
    <w:p w:rsidR="009B5174" w:rsidRPr="009B1F6C" w:rsidRDefault="009B5174" w:rsidP="004443C5">
      <w:pPr>
        <w:suppressAutoHyphens/>
        <w:ind w:firstLine="425"/>
        <w:jc w:val="both"/>
      </w:pPr>
      <w:r w:rsidRPr="009B1F6C">
        <w:rPr>
          <w:szCs w:val="24"/>
        </w:rPr>
        <w:t>- </w:t>
      </w:r>
      <w:r w:rsidRPr="009B1F6C">
        <w:t>пешеходные переходы (мосты) в составе уличной дорожной сети со сборны</w:t>
      </w:r>
      <w:r w:rsidR="00E74AC9" w:rsidRPr="009B1F6C">
        <w:t>ми</w:t>
      </w:r>
      <w:r w:rsidRPr="009B1F6C">
        <w:t xml:space="preserve"> железобетонными пролетными строениями;</w:t>
      </w:r>
    </w:p>
    <w:p w:rsidR="009B5174" w:rsidRPr="009B1F6C" w:rsidRDefault="009B5174" w:rsidP="004443C5">
      <w:pPr>
        <w:suppressAutoHyphens/>
        <w:ind w:firstLine="425"/>
        <w:jc w:val="both"/>
      </w:pPr>
      <w:r w:rsidRPr="009B1F6C">
        <w:t>- пешеходные переходы (мосты) в составе уличной дорожной сети с металлическими пролетными строениями.</w:t>
      </w:r>
    </w:p>
    <w:p w:rsidR="009B5174" w:rsidRPr="009B1F6C" w:rsidRDefault="009B5174" w:rsidP="004443C5">
      <w:pPr>
        <w:suppressAutoHyphens/>
        <w:ind w:firstLine="425"/>
        <w:rPr>
          <w:rFonts w:eastAsia="Times New Roman" w:cs="Times New Roman"/>
          <w:szCs w:val="24"/>
          <w:lang w:eastAsia="ru-RU"/>
        </w:rPr>
      </w:pPr>
      <w:r w:rsidRPr="009B1F6C">
        <w:t>Раздел 5. Подп</w:t>
      </w:r>
      <w:r w:rsidRPr="009B1F6C">
        <w:rPr>
          <w:rFonts w:eastAsia="Times New Roman" w:cs="Times New Roman"/>
          <w:szCs w:val="24"/>
          <w:lang w:eastAsia="ru-RU"/>
        </w:rPr>
        <w:t>орные стены из монолитного железобетона.</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Показатели НЦС не распространяются на:</w:t>
      </w:r>
    </w:p>
    <w:p w:rsidR="009B5174" w:rsidRPr="009B1F6C" w:rsidRDefault="009B5174" w:rsidP="004443C5">
      <w:pPr>
        <w:suppressAutoHyphens/>
        <w:ind w:firstLine="425"/>
        <w:jc w:val="both"/>
      </w:pPr>
      <w:r w:rsidRPr="009B1F6C">
        <w:rPr>
          <w:szCs w:val="24"/>
        </w:rPr>
        <w:t xml:space="preserve">- мостовые </w:t>
      </w:r>
      <w:r w:rsidRPr="009B1F6C">
        <w:t>сооружения с вантовыми, висячими и арочными системами пролетных строений;</w:t>
      </w:r>
    </w:p>
    <w:p w:rsidR="009B5174" w:rsidRPr="009B1F6C" w:rsidRDefault="009B5174" w:rsidP="004443C5">
      <w:pPr>
        <w:suppressAutoHyphens/>
        <w:ind w:firstLine="425"/>
        <w:jc w:val="both"/>
      </w:pPr>
      <w:r w:rsidRPr="009B1F6C">
        <w:t>- совмещенные мостовые сооружения, предназначенные для одновременного пропуска автомобильного и железнодорожного (включая метрополитен и трамваи) транспорта;</w:t>
      </w:r>
    </w:p>
    <w:p w:rsidR="009B5174" w:rsidRPr="009B1F6C" w:rsidRDefault="009B5174" w:rsidP="004443C5">
      <w:pPr>
        <w:suppressAutoHyphens/>
        <w:ind w:firstLine="425"/>
        <w:jc w:val="both"/>
      </w:pPr>
      <w:r w:rsidRPr="009B1F6C">
        <w:t>- мостовые сооружения с двухъярусным движением транспортных средств;</w:t>
      </w:r>
    </w:p>
    <w:p w:rsidR="009B5174" w:rsidRPr="009B1F6C" w:rsidRDefault="009B5174" w:rsidP="004443C5">
      <w:pPr>
        <w:suppressAutoHyphens/>
        <w:ind w:firstLine="425"/>
        <w:jc w:val="both"/>
      </w:pPr>
      <w:r w:rsidRPr="009B1F6C">
        <w:t>- мостовые сооружения с особыми архитектурными требованиями;</w:t>
      </w:r>
    </w:p>
    <w:p w:rsidR="009B5174" w:rsidRPr="009B1F6C" w:rsidRDefault="009B5174" w:rsidP="004443C5">
      <w:pPr>
        <w:suppressAutoHyphens/>
        <w:ind w:firstLine="425"/>
        <w:jc w:val="both"/>
      </w:pPr>
      <w:r w:rsidRPr="009B1F6C">
        <w:t>- мостовые сооружения с разводными пролетами;</w:t>
      </w:r>
    </w:p>
    <w:p w:rsidR="009B5174" w:rsidRPr="009B1F6C" w:rsidRDefault="009B5174" w:rsidP="004443C5">
      <w:pPr>
        <w:suppressAutoHyphens/>
        <w:ind w:firstLine="425"/>
        <w:jc w:val="both"/>
        <w:rPr>
          <w:szCs w:val="24"/>
        </w:rPr>
      </w:pPr>
      <w:r w:rsidRPr="009B1F6C">
        <w:t>- мостовые сооружения, опоры которых сооружаются в особо сложных инженерно-геологических и гидрологических</w:t>
      </w:r>
      <w:r w:rsidRPr="009B1F6C">
        <w:rPr>
          <w:szCs w:val="24"/>
        </w:rPr>
        <w:t xml:space="preserve"> условиях.</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Показатели НЦС разработаны на</w:t>
      </w:r>
      <w:r w:rsidR="00C83500" w:rsidRPr="009B1F6C">
        <w:rPr>
          <w:szCs w:val="24"/>
          <w:lang w:eastAsia="ru-RU"/>
        </w:rPr>
        <w:t xml:space="preserve"> основе ресурсных</w:t>
      </w:r>
      <w:r w:rsidRPr="009B1F6C">
        <w:rPr>
          <w:szCs w:val="24"/>
          <w:lang w:eastAsia="ru-RU"/>
        </w:rPr>
        <w:t xml:space="preserve"> моделей, в основу которых </w:t>
      </w:r>
      <w:r w:rsidR="002E3A9B">
        <w:rPr>
          <w:szCs w:val="24"/>
          <w:lang w:eastAsia="ru-RU"/>
        </w:rPr>
        <w:br/>
      </w:r>
      <w:r w:rsidRPr="009B1F6C">
        <w:rPr>
          <w:szCs w:val="24"/>
          <w:lang w:eastAsia="ru-RU"/>
        </w:rPr>
        <w:t>положена проектная документация по объектам-представителям, имеющая положительное заключение экспертизы</w:t>
      </w:r>
      <w:r w:rsidR="00374927" w:rsidRPr="009B1F6C">
        <w:rPr>
          <w:szCs w:val="24"/>
          <w:lang w:eastAsia="ru-RU"/>
        </w:rPr>
        <w:t xml:space="preserve">. Показатели НЦС </w:t>
      </w:r>
      <w:r w:rsidRPr="009B1F6C">
        <w:rPr>
          <w:szCs w:val="24"/>
          <w:lang w:eastAsia="ru-RU"/>
        </w:rPr>
        <w:t>разработан</w:t>
      </w:r>
      <w:r w:rsidR="00374927" w:rsidRPr="009B1F6C">
        <w:rPr>
          <w:szCs w:val="24"/>
          <w:lang w:eastAsia="ru-RU"/>
        </w:rPr>
        <w:t>ы</w:t>
      </w:r>
      <w:r w:rsidRPr="009B1F6C">
        <w:rPr>
          <w:szCs w:val="24"/>
          <w:lang w:eastAsia="ru-RU"/>
        </w:rPr>
        <w:t xml:space="preserve"> 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2E3A9B">
        <w:rPr>
          <w:szCs w:val="24"/>
          <w:lang w:eastAsia="ru-RU"/>
        </w:rPr>
        <w:br/>
      </w:r>
      <w:r w:rsidRPr="009B1F6C">
        <w:rPr>
          <w:szCs w:val="24"/>
          <w:lang w:eastAsia="ru-RU"/>
        </w:rPr>
        <w:t>Российской Федерации.</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w:t>
      </w:r>
      <w:r w:rsidR="00FE2036" w:rsidRPr="009B1F6C">
        <w:rPr>
          <w:szCs w:val="24"/>
          <w:lang w:eastAsia="ru-RU"/>
        </w:rPr>
        <w:t xml:space="preserve">Показателях </w:t>
      </w:r>
      <w:r w:rsidRPr="009B1F6C">
        <w:rPr>
          <w:szCs w:val="24"/>
          <w:lang w:eastAsia="ru-RU"/>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226C52" w:rsidRPr="009B1F6C">
        <w:rPr>
          <w:szCs w:val="24"/>
          <w:lang w:eastAsia="ru-RU"/>
        </w:rPr>
        <w:t>ов</w:t>
      </w:r>
      <w:r w:rsidRPr="009B1F6C">
        <w:rPr>
          <w:szCs w:val="24"/>
          <w:lang w:eastAsia="ru-RU"/>
        </w:rPr>
        <w:t xml:space="preserve"> в нормальных (стандартных) условиях, не осложненных внешними факторами</w:t>
      </w:r>
      <w:r w:rsidR="006C096B" w:rsidRPr="009B1F6C">
        <w:rPr>
          <w:szCs w:val="24"/>
          <w:lang w:eastAsia="ru-RU"/>
        </w:rPr>
        <w:t xml:space="preserve"> </w:t>
      </w:r>
      <w:r w:rsidR="00F51D51">
        <w:rPr>
          <w:sz w:val="23"/>
          <w:szCs w:val="23"/>
        </w:rPr>
        <w:t xml:space="preserve">(стесненность, загазованность, работа вблизи действующего оборудования и другие усложняющие факторы) </w:t>
      </w:r>
      <w:r w:rsidRPr="009B1F6C">
        <w:rPr>
          <w:szCs w:val="24"/>
          <w:lang w:eastAsia="ru-RU"/>
        </w:rPr>
        <w:t xml:space="preserve">в объеме, приведенном в </w:t>
      </w:r>
      <w:r w:rsidR="00E4761A" w:rsidRPr="009B1F6C">
        <w:rPr>
          <w:szCs w:val="24"/>
          <w:lang w:eastAsia="ru-RU"/>
        </w:rPr>
        <w:t>О</w:t>
      </w:r>
      <w:r w:rsidRPr="009B1F6C">
        <w:rPr>
          <w:szCs w:val="24"/>
          <w:lang w:eastAsia="ru-RU"/>
        </w:rPr>
        <w:t xml:space="preserve">тделе 2 </w:t>
      </w:r>
      <w:r w:rsidR="00C83500" w:rsidRPr="009B1F6C">
        <w:rPr>
          <w:szCs w:val="24"/>
          <w:lang w:eastAsia="ru-RU"/>
        </w:rPr>
        <w:t xml:space="preserve">настоящего </w:t>
      </w:r>
      <w:r w:rsidRPr="009B1F6C">
        <w:rPr>
          <w:szCs w:val="24"/>
          <w:lang w:eastAsia="ru-RU"/>
        </w:rPr>
        <w:t>сборника, а также в положениях технической части</w:t>
      </w:r>
      <w:r w:rsidR="00C83500" w:rsidRPr="009B1F6C">
        <w:rPr>
          <w:szCs w:val="24"/>
          <w:lang w:eastAsia="ru-RU"/>
        </w:rPr>
        <w:t xml:space="preserve"> настоящего сборника</w:t>
      </w:r>
      <w:r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Характеристики конструктивных, технологических, объемно-планировочных решений, учтенных в </w:t>
      </w:r>
      <w:r w:rsidR="00FE2036" w:rsidRPr="009B1F6C">
        <w:rPr>
          <w:szCs w:val="24"/>
          <w:lang w:eastAsia="ru-RU"/>
        </w:rPr>
        <w:t xml:space="preserve">Показателях </w:t>
      </w:r>
      <w:r w:rsidRPr="009B1F6C">
        <w:rPr>
          <w:szCs w:val="24"/>
          <w:lang w:eastAsia="ru-RU"/>
        </w:rPr>
        <w:t>НЦС, приводятся в Отделе 2</w:t>
      </w:r>
      <w:r w:rsidR="00194A93" w:rsidRPr="009B1F6C">
        <w:rPr>
          <w:szCs w:val="24"/>
          <w:lang w:eastAsia="ru-RU"/>
        </w:rPr>
        <w:t xml:space="preserve"> настоящего сборника</w:t>
      </w:r>
      <w:r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2E3A9B">
        <w:rPr>
          <w:szCs w:val="24"/>
          <w:lang w:eastAsia="ru-RU"/>
        </w:rPr>
        <w:br/>
      </w:r>
      <w:r w:rsidRPr="009B1F6C">
        <w:rPr>
          <w:szCs w:val="24"/>
          <w:lang w:eastAsia="ru-RU"/>
        </w:rPr>
        <w:t xml:space="preserve">и иных случаях применения </w:t>
      </w:r>
      <w:r w:rsidR="00FE2036" w:rsidRPr="009B1F6C">
        <w:rPr>
          <w:szCs w:val="24"/>
          <w:lang w:eastAsia="ru-RU"/>
        </w:rPr>
        <w:t xml:space="preserve">Показателей </w:t>
      </w:r>
      <w:r w:rsidRPr="009B1F6C">
        <w:rPr>
          <w:szCs w:val="24"/>
          <w:lang w:eastAsia="ru-RU"/>
        </w:rPr>
        <w:t xml:space="preserve">НЦС, предусмотренных законодательством </w:t>
      </w:r>
      <w:r w:rsidR="002E3A9B">
        <w:rPr>
          <w:szCs w:val="24"/>
          <w:lang w:eastAsia="ru-RU"/>
        </w:rPr>
        <w:br/>
      </w:r>
      <w:r w:rsidRPr="009B1F6C">
        <w:rPr>
          <w:szCs w:val="24"/>
          <w:lang w:eastAsia="ru-RU"/>
        </w:rPr>
        <w:t xml:space="preserve">Российской Федерации, отличаются от решений, предусмотренных для соответствующего </w:t>
      </w:r>
      <w:r w:rsidR="00FE2036" w:rsidRPr="009B1F6C">
        <w:rPr>
          <w:szCs w:val="24"/>
          <w:lang w:eastAsia="ru-RU"/>
        </w:rPr>
        <w:t xml:space="preserve">Показателя </w:t>
      </w:r>
      <w:r w:rsidR="00FE2036" w:rsidRPr="009B1F6C">
        <w:rPr>
          <w:szCs w:val="24"/>
        </w:rPr>
        <w:t xml:space="preserve">НЦС </w:t>
      </w:r>
      <w:r w:rsidRPr="009B1F6C">
        <w:rPr>
          <w:szCs w:val="24"/>
          <w:lang w:eastAsia="ru-RU"/>
        </w:rPr>
        <w:t xml:space="preserve">в Отделе 2 </w:t>
      </w:r>
      <w:r w:rsidR="00456676" w:rsidRPr="009B1F6C">
        <w:rPr>
          <w:szCs w:val="24"/>
          <w:lang w:eastAsia="ru-RU"/>
        </w:rPr>
        <w:t xml:space="preserve">настоящего </w:t>
      </w:r>
      <w:r w:rsidRPr="009B1F6C">
        <w:rPr>
          <w:szCs w:val="24"/>
          <w:lang w:eastAsia="ru-RU"/>
        </w:rPr>
        <w:t xml:space="preserve">сборника, </w:t>
      </w:r>
      <w:r w:rsidR="00661786" w:rsidRPr="009B1F6C">
        <w:rPr>
          <w:szCs w:val="24"/>
          <w:lang w:eastAsia="ru-RU"/>
        </w:rPr>
        <w:t xml:space="preserve">в том числе в случаях применения </w:t>
      </w:r>
      <w:r w:rsidR="00022DD4" w:rsidRPr="009B1F6C">
        <w:rPr>
          <w:szCs w:val="24"/>
          <w:lang w:eastAsia="ru-RU"/>
        </w:rPr>
        <w:t xml:space="preserve">Показателей НЦС настоящего </w:t>
      </w:r>
      <w:r w:rsidR="00661786" w:rsidRPr="009B1F6C">
        <w:rPr>
          <w:szCs w:val="24"/>
          <w:lang w:eastAsia="ru-RU"/>
        </w:rPr>
        <w:t xml:space="preserve">сборника для условий строительства, обусловленных факторами сейсмической активности, </w:t>
      </w:r>
      <w:r w:rsidRPr="009B1F6C">
        <w:rPr>
          <w:szCs w:val="24"/>
          <w:lang w:eastAsia="ru-RU"/>
        </w:rPr>
        <w:t xml:space="preserve">и такие отличия не могут быть учтены применением </w:t>
      </w:r>
      <w:r w:rsidR="006C096B" w:rsidRPr="009B1F6C">
        <w:rPr>
          <w:szCs w:val="24"/>
          <w:lang w:eastAsia="ru-RU"/>
        </w:rPr>
        <w:t xml:space="preserve">поправочных </w:t>
      </w:r>
      <w:r w:rsidRPr="009B1F6C">
        <w:rPr>
          <w:szCs w:val="24"/>
          <w:lang w:eastAsia="ru-RU"/>
        </w:rPr>
        <w:t xml:space="preserve">коэффициентов, включенных в настоящий сборник, </w:t>
      </w:r>
      <w:r w:rsidR="00906F11" w:rsidRPr="009B1F6C">
        <w:rPr>
          <w:szCs w:val="24"/>
          <w:lang w:eastAsia="ru-RU"/>
        </w:rPr>
        <w:t xml:space="preserve">рекомендуется </w:t>
      </w:r>
      <w:r w:rsidRPr="009B1F6C">
        <w:rPr>
          <w:szCs w:val="24"/>
          <w:lang w:eastAsia="ru-RU"/>
        </w:rPr>
        <w:t xml:space="preserve">использовать данные о стоимости объектов, аналогичных по назначению, проектной мощности, природным и иным условиям территории, </w:t>
      </w:r>
      <w:r w:rsidR="002E3A9B">
        <w:rPr>
          <w:szCs w:val="24"/>
          <w:lang w:eastAsia="ru-RU"/>
        </w:rPr>
        <w:br/>
      </w:r>
      <w:r w:rsidRPr="009B1F6C">
        <w:rPr>
          <w:szCs w:val="24"/>
          <w:lang w:eastAsia="ru-RU"/>
        </w:rPr>
        <w:t>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374927" w:rsidRPr="009B1F6C">
        <w:rPr>
          <w:szCs w:val="24"/>
          <w:lang w:eastAsia="ru-RU"/>
        </w:rPr>
        <w:t xml:space="preserve"> (далее – ФРСН)</w:t>
      </w:r>
      <w:r w:rsidRPr="009B1F6C">
        <w:rPr>
          <w:szCs w:val="24"/>
          <w:lang w:eastAsia="ru-RU"/>
        </w:rPr>
        <w:t>.</w:t>
      </w:r>
    </w:p>
    <w:p w:rsidR="00FC7C3E" w:rsidRPr="009B1F6C" w:rsidRDefault="00FC7C3E"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Для </w:t>
      </w:r>
      <w:r w:rsidR="00FE2036" w:rsidRPr="009B1F6C">
        <w:rPr>
          <w:szCs w:val="24"/>
          <w:lang w:eastAsia="ru-RU"/>
        </w:rPr>
        <w:t xml:space="preserve">Показателей </w:t>
      </w:r>
      <w:r w:rsidR="008363BC" w:rsidRPr="009B1F6C">
        <w:rPr>
          <w:szCs w:val="24"/>
          <w:lang w:eastAsia="ru-RU"/>
        </w:rPr>
        <w:t>НЦС</w:t>
      </w:r>
      <w:r w:rsidRPr="009B1F6C">
        <w:rPr>
          <w:szCs w:val="24"/>
          <w:lang w:eastAsia="ru-RU"/>
        </w:rPr>
        <w:t xml:space="preserve">, по которым в Отделе 2 </w:t>
      </w:r>
      <w:r w:rsidR="00456676" w:rsidRPr="009B1F6C">
        <w:rPr>
          <w:szCs w:val="24"/>
          <w:lang w:eastAsia="ru-RU"/>
        </w:rPr>
        <w:t xml:space="preserve">настоящего сборника </w:t>
      </w:r>
      <w:r w:rsidRPr="009B1F6C">
        <w:rPr>
          <w:szCs w:val="24"/>
          <w:lang w:eastAsia="ru-RU"/>
        </w:rPr>
        <w:t>отсутствует информация о</w:t>
      </w:r>
      <w:r w:rsidR="00227E18">
        <w:rPr>
          <w:szCs w:val="24"/>
          <w:lang w:eastAsia="ru-RU"/>
        </w:rPr>
        <w:t>б</w:t>
      </w:r>
      <w:r w:rsidRPr="009B1F6C">
        <w:rPr>
          <w:szCs w:val="24"/>
          <w:lang w:eastAsia="ru-RU"/>
        </w:rPr>
        <w:t xml:space="preserve">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C63942" w:rsidRPr="009B1F6C">
        <w:rPr>
          <w:szCs w:val="24"/>
          <w:lang w:eastAsia="ru-RU"/>
        </w:rPr>
        <w:br/>
      </w:r>
      <w:r w:rsidRPr="009B1F6C">
        <w:rPr>
          <w:szCs w:val="24"/>
          <w:lang w:eastAsia="ru-RU"/>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E2036" w:rsidRPr="009B1F6C">
        <w:rPr>
          <w:szCs w:val="24"/>
          <w:lang w:eastAsia="ru-RU"/>
        </w:rPr>
        <w:t xml:space="preserve">Показателей </w:t>
      </w:r>
      <w:r w:rsidR="00AD5827" w:rsidRPr="009B1F6C">
        <w:rPr>
          <w:szCs w:val="24"/>
          <w:lang w:eastAsia="ru-RU"/>
        </w:rPr>
        <w:t>НЦС</w:t>
      </w:r>
      <w:r w:rsidRPr="009B1F6C">
        <w:rPr>
          <w:szCs w:val="24"/>
          <w:lang w:eastAsia="ru-RU"/>
        </w:rPr>
        <w:t xml:space="preserve">, предусмотренных законодательством Российской Федерации, </w:t>
      </w:r>
      <w:r w:rsidR="00374927" w:rsidRPr="009B1F6C">
        <w:rPr>
          <w:szCs w:val="24"/>
          <w:lang w:eastAsia="ru-RU"/>
        </w:rPr>
        <w:t xml:space="preserve">рекомендуется </w:t>
      </w:r>
      <w:r w:rsidRPr="009B1F6C">
        <w:rPr>
          <w:szCs w:val="24"/>
          <w:lang w:eastAsia="ru-RU"/>
        </w:rPr>
        <w:t xml:space="preserve">использовать данные </w:t>
      </w:r>
      <w:r w:rsidR="008D0546" w:rsidRPr="009B1F6C">
        <w:rPr>
          <w:szCs w:val="24"/>
          <w:lang w:eastAsia="ru-RU"/>
        </w:rPr>
        <w:t xml:space="preserve">о </w:t>
      </w:r>
      <w:r w:rsidRPr="009B1F6C">
        <w:rPr>
          <w:szCs w:val="24"/>
          <w:lang w:eastAsia="ru-RU"/>
        </w:rPr>
        <w:t xml:space="preserve">стоимости объектов, аналогичных по назначению, проектной мощности, природным </w:t>
      </w:r>
      <w:r w:rsidR="00495C97" w:rsidRPr="009B1F6C">
        <w:rPr>
          <w:szCs w:val="24"/>
          <w:lang w:eastAsia="ru-RU"/>
        </w:rPr>
        <w:br/>
      </w:r>
      <w:r w:rsidRPr="009B1F6C">
        <w:rPr>
          <w:szCs w:val="24"/>
          <w:lang w:eastAsia="ru-RU"/>
        </w:rPr>
        <w:t>и иным условиям территории, на которой планируется осуществлять строительство</w:t>
      </w:r>
      <w:r w:rsidR="00AD5827" w:rsidRPr="009B1F6C">
        <w:rPr>
          <w:szCs w:val="24"/>
          <w:lang w:eastAsia="ru-RU"/>
        </w:rPr>
        <w:t>,</w:t>
      </w:r>
      <w:r w:rsidRPr="009B1F6C">
        <w:rPr>
          <w:szCs w:val="24"/>
          <w:lang w:eastAsia="ru-RU"/>
        </w:rPr>
        <w:t xml:space="preserve"> </w:t>
      </w:r>
      <w:r w:rsidR="00495C97" w:rsidRPr="009B1F6C">
        <w:rPr>
          <w:szCs w:val="24"/>
          <w:lang w:eastAsia="ru-RU"/>
        </w:rPr>
        <w:br/>
      </w:r>
      <w:r w:rsidRPr="009B1F6C">
        <w:rPr>
          <w:szCs w:val="24"/>
          <w:lang w:eastAsia="ru-RU"/>
        </w:rPr>
        <w:t>или расчетный метод с использованием сметных нормативо</w:t>
      </w:r>
      <w:r w:rsidR="00D92BA3" w:rsidRPr="009B1F6C">
        <w:rPr>
          <w:szCs w:val="24"/>
          <w:lang w:eastAsia="ru-RU"/>
        </w:rPr>
        <w:t xml:space="preserve">в, сведения о которых включены </w:t>
      </w:r>
      <w:r w:rsidR="00495C97" w:rsidRPr="009B1F6C">
        <w:rPr>
          <w:szCs w:val="24"/>
          <w:lang w:eastAsia="ru-RU"/>
        </w:rPr>
        <w:br/>
      </w:r>
      <w:r w:rsidRPr="009B1F6C">
        <w:rPr>
          <w:szCs w:val="24"/>
          <w:lang w:eastAsia="ru-RU"/>
        </w:rPr>
        <w:t xml:space="preserve">в </w:t>
      </w:r>
      <w:r w:rsidR="00374927" w:rsidRPr="009B1F6C">
        <w:rPr>
          <w:szCs w:val="24"/>
          <w:lang w:eastAsia="ru-RU"/>
        </w:rPr>
        <w:t>ФРСН</w:t>
      </w:r>
      <w:r w:rsidRPr="009B1F6C">
        <w:rPr>
          <w:szCs w:val="24"/>
          <w:lang w:eastAsia="ru-RU"/>
        </w:rPr>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FE2036" w:rsidRPr="009B1F6C">
        <w:rPr>
          <w:szCs w:val="24"/>
          <w:lang w:eastAsia="ru-RU"/>
        </w:rPr>
        <w:t xml:space="preserve">Показателей </w:t>
      </w:r>
      <w:r w:rsidRPr="009B1F6C">
        <w:rPr>
          <w:szCs w:val="24"/>
          <w:lang w:eastAsia="ru-RU"/>
        </w:rPr>
        <w:t xml:space="preserve">НЦС настоящего сборника, </w:t>
      </w:r>
      <w:r w:rsidR="00374927" w:rsidRPr="009B1F6C">
        <w:rPr>
          <w:szCs w:val="24"/>
          <w:lang w:eastAsia="ru-RU"/>
        </w:rPr>
        <w:t xml:space="preserve">рекомендуется </w:t>
      </w:r>
      <w:r w:rsidRPr="009B1F6C">
        <w:rPr>
          <w:szCs w:val="24"/>
          <w:lang w:eastAsia="ru-RU"/>
        </w:rPr>
        <w:t xml:space="preserve">использовать данные о стоимости проектно-изыскательских работ </w:t>
      </w:r>
      <w:r w:rsidR="008A58A7">
        <w:rPr>
          <w:szCs w:val="24"/>
          <w:lang w:eastAsia="ru-RU"/>
        </w:rPr>
        <w:br/>
      </w:r>
      <w:r w:rsidRPr="009B1F6C">
        <w:rPr>
          <w:szCs w:val="24"/>
          <w:lang w:eastAsia="ru-RU"/>
        </w:rPr>
        <w:t xml:space="preserve">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8A58A7">
        <w:rPr>
          <w:szCs w:val="24"/>
          <w:lang w:eastAsia="ru-RU"/>
        </w:rPr>
        <w:br/>
      </w:r>
      <w:r w:rsidRPr="009B1F6C">
        <w:rPr>
          <w:szCs w:val="24"/>
          <w:lang w:eastAsia="ru-RU"/>
        </w:rPr>
        <w:t xml:space="preserve">с использованием сметных нормативов, сведения о которых включены в </w:t>
      </w:r>
      <w:r w:rsidR="00374927" w:rsidRPr="009B1F6C">
        <w:rPr>
          <w:szCs w:val="24"/>
          <w:lang w:eastAsia="ru-RU"/>
        </w:rPr>
        <w:t>ФРСН</w:t>
      </w:r>
      <w:r w:rsidRPr="009B1F6C">
        <w:rPr>
          <w:szCs w:val="24"/>
          <w:lang w:eastAsia="ru-RU"/>
        </w:rPr>
        <w:t xml:space="preserve">, с исключением </w:t>
      </w:r>
      <w:r w:rsidR="008A58A7">
        <w:rPr>
          <w:szCs w:val="24"/>
          <w:lang w:eastAsia="ru-RU"/>
        </w:rPr>
        <w:br/>
      </w:r>
      <w:r w:rsidRPr="009B1F6C">
        <w:rPr>
          <w:szCs w:val="24"/>
          <w:lang w:eastAsia="ru-RU"/>
        </w:rPr>
        <w:t xml:space="preserve">при проведении расчетов стоимости проектно-изыскательских работ, учтенной в </w:t>
      </w:r>
      <w:r w:rsidR="00FE2036" w:rsidRPr="009B1F6C">
        <w:rPr>
          <w:szCs w:val="24"/>
          <w:lang w:eastAsia="ru-RU"/>
        </w:rPr>
        <w:t xml:space="preserve">Показателе </w:t>
      </w:r>
      <w:r w:rsidRPr="009B1F6C">
        <w:rPr>
          <w:szCs w:val="24"/>
          <w:lang w:eastAsia="ru-RU"/>
        </w:rPr>
        <w:t>НЦС</w:t>
      </w:r>
      <w:r w:rsidR="00F6451F" w:rsidRPr="009B1F6C">
        <w:rPr>
          <w:szCs w:val="24"/>
          <w:lang w:eastAsia="ru-RU"/>
        </w:rPr>
        <w:t xml:space="preserve"> </w:t>
      </w:r>
      <w:r w:rsidR="00F6451F" w:rsidRPr="009B1F6C">
        <w:rPr>
          <w:szCs w:val="24"/>
        </w:rPr>
        <w:t>и приведенной в Отделе 2 настоящего сборника.</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9B5174" w:rsidRPr="009B1F6C" w:rsidRDefault="00427E91"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Показатели НЦС учитывают затраты на оплату труда рабочих и эксплуатацию строительных машин (механизмов), стоимость </w:t>
      </w:r>
      <w:r w:rsidR="00AD5827" w:rsidRPr="009B1F6C">
        <w:rPr>
          <w:szCs w:val="24"/>
          <w:lang w:eastAsia="ru-RU"/>
        </w:rPr>
        <w:t xml:space="preserve">строительных </w:t>
      </w:r>
      <w:r w:rsidRPr="009B1F6C">
        <w:rPr>
          <w:szCs w:val="24"/>
          <w:lang w:eastAsia="ru-RU"/>
        </w:rPr>
        <w:t xml:space="preserve">материальных ресурсов, накладные расходы и сметную прибыль, а также затраты на строительство </w:t>
      </w:r>
      <w:r w:rsidR="00E3311C" w:rsidRPr="009B1F6C">
        <w:rPr>
          <w:szCs w:val="24"/>
          <w:lang w:eastAsia="ru-RU"/>
        </w:rPr>
        <w:t xml:space="preserve">титульных </w:t>
      </w:r>
      <w:r w:rsidRPr="009B1F6C">
        <w:rPr>
          <w:szCs w:val="24"/>
          <w:lang w:eastAsia="ru-RU"/>
        </w:rPr>
        <w:t xml:space="preserve">временных зданий </w:t>
      </w:r>
      <w:r w:rsidR="00C74576" w:rsidRPr="009B1F6C">
        <w:rPr>
          <w:szCs w:val="24"/>
          <w:lang w:eastAsia="ru-RU"/>
        </w:rPr>
        <w:br/>
      </w:r>
      <w:r w:rsidRPr="009B1F6C">
        <w:rPr>
          <w:szCs w:val="24"/>
          <w:lang w:eastAsia="ru-RU"/>
        </w:rPr>
        <w:t xml:space="preserve">и сооружений (учтенные </w:t>
      </w:r>
      <w:r w:rsidR="00E3311C" w:rsidRPr="009B1F6C">
        <w:rPr>
          <w:szCs w:val="24"/>
          <w:lang w:eastAsia="ru-RU"/>
        </w:rPr>
        <w:t>нормативами</w:t>
      </w:r>
      <w:r w:rsidRPr="009B1F6C">
        <w:rPr>
          <w:szCs w:val="24"/>
          <w:lang w:eastAsia="ru-RU"/>
        </w:rPr>
        <w:t xml:space="preserve"> затрат на строительство </w:t>
      </w:r>
      <w:r w:rsidR="00E3311C" w:rsidRPr="009B1F6C">
        <w:rPr>
          <w:szCs w:val="24"/>
          <w:lang w:eastAsia="ru-RU"/>
        </w:rPr>
        <w:t xml:space="preserve">титульных </w:t>
      </w:r>
      <w:r w:rsidRPr="009B1F6C">
        <w:rPr>
          <w:szCs w:val="24"/>
          <w:lang w:eastAsia="ru-RU"/>
        </w:rPr>
        <w:t xml:space="preserve">временных зданий </w:t>
      </w:r>
      <w:r w:rsidR="00C74576" w:rsidRPr="009B1F6C">
        <w:rPr>
          <w:szCs w:val="24"/>
          <w:lang w:eastAsia="ru-RU"/>
        </w:rPr>
        <w:br/>
      </w:r>
      <w:r w:rsidRPr="009B1F6C">
        <w:rPr>
          <w:szCs w:val="24"/>
          <w:lang w:eastAsia="ru-RU"/>
        </w:rPr>
        <w:t xml:space="preserve">и сооружений, если иное не указано в Отделе 2 настоящего сборника), дополнительные затраты при производстве строительно-монтажных работ в зимнее время (учтенные </w:t>
      </w:r>
      <w:r w:rsidR="00A3162C" w:rsidRPr="009B1F6C">
        <w:rPr>
          <w:szCs w:val="24"/>
          <w:lang w:eastAsia="ru-RU"/>
        </w:rPr>
        <w:t>нормативами</w:t>
      </w:r>
      <w:r w:rsidRPr="009B1F6C">
        <w:rPr>
          <w:szCs w:val="24"/>
          <w:lang w:eastAsia="ru-RU"/>
        </w:rPr>
        <w:t xml:space="preserve"> дополнительных затрат при производстве работ в зимнее время, если иное не указано в Отделе 2 настоящего сборника), затраты на проектно-изыскательские работы и экспертизу </w:t>
      </w:r>
      <w:r w:rsidR="00EA08E1">
        <w:rPr>
          <w:szCs w:val="24"/>
          <w:lang w:eastAsia="ru-RU"/>
        </w:rPr>
        <w:t xml:space="preserve">проектной </w:t>
      </w:r>
      <w:r w:rsidR="00227E18">
        <w:rPr>
          <w:szCs w:val="24"/>
          <w:lang w:eastAsia="ru-RU"/>
        </w:rPr>
        <w:t>документации</w:t>
      </w:r>
      <w:r w:rsidRPr="009B1F6C">
        <w:rPr>
          <w:szCs w:val="24"/>
          <w:lang w:eastAsia="ru-RU"/>
        </w:rPr>
        <w:t xml:space="preserve">, </w:t>
      </w:r>
      <w:r w:rsidR="007E6476">
        <w:t>затраты на осуществление строительного контроля</w:t>
      </w:r>
      <w:r w:rsidRPr="009B1F6C">
        <w:rPr>
          <w:szCs w:val="24"/>
          <w:lang w:eastAsia="ru-RU"/>
        </w:rPr>
        <w:t xml:space="preserve">, резерв средств </w:t>
      </w:r>
      <w:r w:rsidR="00EA08E1">
        <w:rPr>
          <w:szCs w:val="24"/>
          <w:lang w:eastAsia="ru-RU"/>
        </w:rPr>
        <w:br/>
      </w:r>
      <w:r w:rsidRPr="009B1F6C">
        <w:rPr>
          <w:szCs w:val="24"/>
          <w:lang w:eastAsia="ru-RU"/>
        </w:rPr>
        <w:t>на непредвиденные работы и затраты.</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Размер денежных средств, связанных с выполнением работ и покрытием затрат, </w:t>
      </w:r>
      <w:r w:rsidRPr="009B1F6C">
        <w:rPr>
          <w:szCs w:val="24"/>
          <w:lang w:eastAsia="ru-RU"/>
        </w:rPr>
        <w:br/>
        <w:t xml:space="preserve">не учтенных в </w:t>
      </w:r>
      <w:r w:rsidR="00FE2036" w:rsidRPr="009B1F6C">
        <w:rPr>
          <w:szCs w:val="24"/>
          <w:lang w:eastAsia="ru-RU"/>
        </w:rPr>
        <w:t xml:space="preserve">Показателях </w:t>
      </w:r>
      <w:r w:rsidRPr="009B1F6C">
        <w:rPr>
          <w:szCs w:val="24"/>
          <w:lang w:eastAsia="ru-RU"/>
        </w:rPr>
        <w:t xml:space="preserve">НЦС, рекомендуется определять </w:t>
      </w:r>
      <w:r w:rsidR="00E3311C" w:rsidRPr="009B1F6C">
        <w:rPr>
          <w:szCs w:val="24"/>
          <w:lang w:eastAsia="ru-RU"/>
        </w:rPr>
        <w:t xml:space="preserve">с использованием данных </w:t>
      </w:r>
      <w:r w:rsidR="00495C97" w:rsidRPr="009B1F6C">
        <w:rPr>
          <w:szCs w:val="24"/>
          <w:lang w:eastAsia="ru-RU"/>
        </w:rPr>
        <w:br/>
      </w:r>
      <w:r w:rsidR="00E3311C" w:rsidRPr="009B1F6C">
        <w:rPr>
          <w:szCs w:val="24"/>
          <w:lang w:eastAsia="ru-RU"/>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374927" w:rsidRPr="009B1F6C">
        <w:rPr>
          <w:szCs w:val="24"/>
          <w:lang w:eastAsia="ru-RU"/>
        </w:rPr>
        <w:t>ФРСН</w:t>
      </w:r>
      <w:r w:rsidR="00E3311C" w:rsidRPr="009B1F6C">
        <w:rPr>
          <w:szCs w:val="24"/>
          <w:lang w:eastAsia="ru-RU"/>
        </w:rPr>
        <w:t>.</w:t>
      </w:r>
    </w:p>
    <w:p w:rsidR="009B5174" w:rsidRPr="009B1F6C" w:rsidRDefault="009B5174" w:rsidP="009A2B58">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Показатели НЦС мостовых сооружений, участки пролетных строений которых различаются между собой по материалу или величинами расчетных пролетов (в два и более раза), </w:t>
      </w:r>
      <w:r w:rsidR="00872DCF" w:rsidRPr="00872DCF">
        <w:rPr>
          <w:szCs w:val="24"/>
          <w:lang w:eastAsia="ru-RU"/>
        </w:rPr>
        <w:t>рекомендуется определять</w:t>
      </w:r>
      <w:r w:rsidRPr="009B1F6C">
        <w:rPr>
          <w:szCs w:val="24"/>
          <w:lang w:eastAsia="ru-RU"/>
        </w:rPr>
        <w:t xml:space="preserve"> для каждого такого участка отдельно, а общая стоимость на такие мосты в целом определяется как суммы этих участков.</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w:t>
      </w:r>
      <w:r w:rsidR="00FE2036" w:rsidRPr="009B1F6C">
        <w:rPr>
          <w:szCs w:val="24"/>
          <w:lang w:eastAsia="ru-RU"/>
        </w:rPr>
        <w:t xml:space="preserve">Показателях </w:t>
      </w:r>
      <w:r w:rsidRPr="009B1F6C">
        <w:rPr>
          <w:szCs w:val="24"/>
          <w:lang w:eastAsia="ru-RU"/>
        </w:rPr>
        <w:t>НЦС учтена стоимость электрической энергии от постоянных источников, если иное не указано в Отделе 2</w:t>
      </w:r>
      <w:r w:rsidR="005A3138" w:rsidRPr="009B1F6C">
        <w:rPr>
          <w:szCs w:val="24"/>
          <w:lang w:eastAsia="ru-RU"/>
        </w:rPr>
        <w:t xml:space="preserve"> настоящего сборника</w:t>
      </w:r>
      <w:r w:rsidRPr="009B1F6C">
        <w:rPr>
          <w:szCs w:val="24"/>
          <w:lang w:eastAsia="ru-RU"/>
        </w:rPr>
        <w:t>.</w:t>
      </w:r>
    </w:p>
    <w:p w:rsidR="009B5174" w:rsidRPr="009B1F6C" w:rsidRDefault="00D644A0" w:rsidP="00D644A0">
      <w:pPr>
        <w:numPr>
          <w:ilvl w:val="0"/>
          <w:numId w:val="25"/>
        </w:numPr>
        <w:tabs>
          <w:tab w:val="left" w:pos="851"/>
        </w:tabs>
        <w:suppressAutoHyphens/>
        <w:ind w:left="0" w:firstLine="426"/>
        <w:jc w:val="both"/>
        <w:rPr>
          <w:rFonts w:eastAsia="Times New Roman" w:cs="Times New Roman"/>
          <w:szCs w:val="24"/>
          <w:lang w:eastAsia="ru-RU"/>
        </w:rPr>
      </w:pPr>
      <w:r w:rsidRPr="009B1F6C">
        <w:rPr>
          <w:rFonts w:eastAsia="Times New Roman" w:cs="Times New Roman"/>
          <w:szCs w:val="24"/>
          <w:lang w:eastAsia="ru-RU"/>
        </w:rPr>
        <w:t>При строительстве в стесненных условиях застроенной части городов к</w:t>
      </w:r>
      <w:r w:rsidR="009B5174" w:rsidRPr="009B1F6C">
        <w:rPr>
          <w:rFonts w:eastAsia="Times New Roman" w:cs="Times New Roman"/>
          <w:szCs w:val="24"/>
          <w:lang w:eastAsia="ru-RU"/>
        </w:rPr>
        <w:t xml:space="preserve"> </w:t>
      </w:r>
      <w:r w:rsidR="00FE2036" w:rsidRPr="009B1F6C">
        <w:rPr>
          <w:rFonts w:eastAsia="Times New Roman" w:cs="Times New Roman"/>
          <w:szCs w:val="24"/>
          <w:lang w:eastAsia="ru-RU"/>
        </w:rPr>
        <w:t xml:space="preserve">Показателям </w:t>
      </w:r>
      <w:r w:rsidR="009B5174" w:rsidRPr="009B1F6C">
        <w:rPr>
          <w:rFonts w:eastAsia="Times New Roman" w:cs="Times New Roman"/>
          <w:szCs w:val="24"/>
          <w:lang w:eastAsia="ru-RU"/>
        </w:rPr>
        <w:t>НЦС</w:t>
      </w:r>
      <w:r w:rsidR="00D857A3" w:rsidRPr="009B1F6C">
        <w:rPr>
          <w:rFonts w:eastAsia="Times New Roman" w:cs="Times New Roman"/>
          <w:szCs w:val="24"/>
          <w:lang w:eastAsia="ru-RU"/>
        </w:rPr>
        <w:t>, приведенным в Отделе 1 настоящего сборника,</w:t>
      </w:r>
      <w:r w:rsidR="009B5174" w:rsidRPr="009B1F6C">
        <w:rPr>
          <w:rFonts w:eastAsia="Times New Roman" w:cs="Times New Roman"/>
          <w:szCs w:val="24"/>
          <w:lang w:eastAsia="ru-RU"/>
        </w:rPr>
        <w:t xml:space="preserve"> </w:t>
      </w:r>
      <w:r w:rsidR="00906F11" w:rsidRPr="009B1F6C">
        <w:rPr>
          <w:rFonts w:eastAsia="Times New Roman" w:cs="Times New Roman"/>
          <w:szCs w:val="24"/>
          <w:lang w:eastAsia="ru-RU"/>
        </w:rPr>
        <w:t xml:space="preserve">рекомендуется </w:t>
      </w:r>
      <w:r w:rsidR="00773DC1" w:rsidRPr="009B1F6C">
        <w:rPr>
          <w:rFonts w:eastAsia="Times New Roman" w:cs="Times New Roman"/>
          <w:szCs w:val="24"/>
          <w:lang w:eastAsia="ru-RU"/>
        </w:rPr>
        <w:t>применять коэффициенты</w:t>
      </w:r>
      <w:r w:rsidR="009B5174" w:rsidRPr="009B1F6C">
        <w:rPr>
          <w:rFonts w:eastAsia="Times New Roman" w:cs="Times New Roman"/>
          <w:szCs w:val="24"/>
          <w:lang w:eastAsia="ru-RU"/>
        </w:rPr>
        <w:t>:</w:t>
      </w:r>
    </w:p>
    <w:p w:rsidR="009B5174" w:rsidRPr="009B1F6C" w:rsidRDefault="009B5174" w:rsidP="004443C5">
      <w:pPr>
        <w:ind w:firstLine="426"/>
        <w:jc w:val="both"/>
      </w:pPr>
      <w:r w:rsidRPr="009B1F6C">
        <w:t xml:space="preserve">- мосты, путепроводы, эстакады со сборными железобетонными пролетными строениями </w:t>
      </w:r>
      <w:r w:rsidR="00A754ED" w:rsidRPr="009B1F6C">
        <w:t>1,0</w:t>
      </w:r>
      <w:r w:rsidR="002B7A1B" w:rsidRPr="009B1F6C">
        <w:t>6</w:t>
      </w:r>
      <w:r w:rsidRPr="009B1F6C">
        <w:t>;</w:t>
      </w:r>
    </w:p>
    <w:p w:rsidR="009B5174" w:rsidRPr="009B1F6C" w:rsidRDefault="009B5174" w:rsidP="004443C5">
      <w:pPr>
        <w:ind w:firstLine="426"/>
        <w:jc w:val="both"/>
      </w:pPr>
      <w:r w:rsidRPr="009B1F6C">
        <w:t xml:space="preserve">- мосты, путепроводы, эстакады с монолитными пролетными строениями </w:t>
      </w:r>
      <w:r w:rsidR="00EB46F7" w:rsidRPr="009B1F6C">
        <w:t>1,0</w:t>
      </w:r>
      <w:r w:rsidR="002B7A1B" w:rsidRPr="009B1F6C">
        <w:t>8</w:t>
      </w:r>
      <w:r w:rsidRPr="009B1F6C">
        <w:t>;</w:t>
      </w:r>
    </w:p>
    <w:p w:rsidR="009B5174" w:rsidRPr="009B1F6C" w:rsidRDefault="009B5174" w:rsidP="004443C5">
      <w:pPr>
        <w:ind w:firstLine="426"/>
        <w:jc w:val="both"/>
      </w:pPr>
      <w:r w:rsidRPr="009B1F6C">
        <w:t xml:space="preserve">- мосты, путепроводы, эстакады со сталежелезобетонными пролетными строениями </w:t>
      </w:r>
      <w:r w:rsidR="00EB46F7" w:rsidRPr="009B1F6C">
        <w:t>1,0</w:t>
      </w:r>
      <w:r w:rsidR="002B7A1B" w:rsidRPr="009B1F6C">
        <w:t>6</w:t>
      </w:r>
      <w:r w:rsidRPr="009B1F6C">
        <w:t>;</w:t>
      </w:r>
    </w:p>
    <w:p w:rsidR="00DC283D" w:rsidRPr="009B1F6C" w:rsidRDefault="009B5174" w:rsidP="004443C5">
      <w:pPr>
        <w:ind w:firstLine="426"/>
        <w:jc w:val="both"/>
      </w:pPr>
      <w:r w:rsidRPr="009B1F6C">
        <w:t>- мосты, путепроводы, эстакады с металличе</w:t>
      </w:r>
      <w:r w:rsidR="00A754ED" w:rsidRPr="009B1F6C">
        <w:t>скими пролетными строениями 1,0</w:t>
      </w:r>
      <w:r w:rsidR="002B7A1B" w:rsidRPr="009B1F6C">
        <w:t>6</w:t>
      </w:r>
      <w:r w:rsidRPr="009B1F6C">
        <w:t>;</w:t>
      </w:r>
    </w:p>
    <w:p w:rsidR="009B5174" w:rsidRPr="009B1F6C" w:rsidRDefault="009B5174" w:rsidP="004443C5">
      <w:pPr>
        <w:ind w:firstLine="426"/>
        <w:jc w:val="both"/>
      </w:pPr>
      <w:r w:rsidRPr="009B1F6C">
        <w:t xml:space="preserve">- пешеходные переходы (мосты) в составе уличной дорожной сети со сборными железобетонными пролетными строениями </w:t>
      </w:r>
      <w:r w:rsidR="00EB46F7" w:rsidRPr="009B1F6C">
        <w:t>1,</w:t>
      </w:r>
      <w:r w:rsidR="002B7A1B" w:rsidRPr="009B1F6C">
        <w:t>11</w:t>
      </w:r>
      <w:r w:rsidR="00C74576" w:rsidRPr="009B1F6C">
        <w:t>;</w:t>
      </w:r>
    </w:p>
    <w:p w:rsidR="009B5174" w:rsidRPr="009B1F6C" w:rsidRDefault="009B5174" w:rsidP="004443C5">
      <w:pPr>
        <w:ind w:firstLine="426"/>
        <w:jc w:val="both"/>
      </w:pPr>
      <w:r w:rsidRPr="009B1F6C">
        <w:t xml:space="preserve">- пешеходные переходы (мосты) в составе уличной дорожной сети с металлическими пролетными строениями </w:t>
      </w:r>
      <w:r w:rsidR="00EB46F7" w:rsidRPr="009B1F6C">
        <w:t>1,0</w:t>
      </w:r>
      <w:r w:rsidR="002B7A1B" w:rsidRPr="009B1F6C">
        <w:t>9</w:t>
      </w:r>
      <w:r w:rsidRPr="009B1F6C">
        <w:t>;</w:t>
      </w:r>
    </w:p>
    <w:p w:rsidR="00DC283D" w:rsidRPr="009B1F6C" w:rsidRDefault="009B5174" w:rsidP="004443C5">
      <w:pPr>
        <w:ind w:firstLine="426"/>
        <w:jc w:val="both"/>
      </w:pPr>
      <w:r w:rsidRPr="009B1F6C">
        <w:t xml:space="preserve">- подпорные стены из монолитного железобетона </w:t>
      </w:r>
      <w:r w:rsidR="00A754ED" w:rsidRPr="009B1F6C">
        <w:t>1,1</w:t>
      </w:r>
      <w:r w:rsidR="002B7A1B" w:rsidRPr="009B1F6C">
        <w:t>0</w:t>
      </w:r>
      <w:r w:rsidR="00DC283D" w:rsidRPr="009B1F6C">
        <w:t>.</w:t>
      </w:r>
    </w:p>
    <w:p w:rsidR="009B5174" w:rsidRPr="009B1F6C" w:rsidRDefault="009B5174" w:rsidP="004443C5">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прокладке коммуникаций по мостовому сооружению </w:t>
      </w:r>
      <w:r w:rsidR="00906F11" w:rsidRPr="009B1F6C">
        <w:rPr>
          <w:szCs w:val="24"/>
          <w:lang w:eastAsia="ru-RU"/>
        </w:rPr>
        <w:t xml:space="preserve">рекомендуется </w:t>
      </w:r>
      <w:r w:rsidRPr="009B1F6C">
        <w:rPr>
          <w:szCs w:val="24"/>
          <w:lang w:eastAsia="ru-RU"/>
        </w:rPr>
        <w:t>применять коэффициент согласно Таблице 1, при этом вес коммуникаций определяется с учетом конструкций для их крепления.</w:t>
      </w:r>
    </w:p>
    <w:p w:rsidR="00657E0C" w:rsidRPr="009B1F6C" w:rsidRDefault="00657E0C">
      <w:pPr>
        <w:rPr>
          <w:rFonts w:eastAsia="Times New Roman" w:cs="Times New Roman"/>
          <w:szCs w:val="24"/>
          <w:lang w:eastAsia="ru-RU"/>
        </w:rPr>
      </w:pPr>
    </w:p>
    <w:p w:rsidR="009B5174" w:rsidRPr="009B1F6C" w:rsidRDefault="00805021" w:rsidP="008F15D6">
      <w:pPr>
        <w:jc w:val="center"/>
        <w:rPr>
          <w:rFonts w:eastAsia="Times New Roman" w:cs="Times New Roman"/>
          <w:szCs w:val="24"/>
          <w:lang w:eastAsia="ru-RU"/>
        </w:rPr>
      </w:pPr>
      <w:r w:rsidRPr="009B1F6C">
        <w:rPr>
          <w:rFonts w:eastAsia="Times New Roman" w:cs="Times New Roman"/>
          <w:szCs w:val="24"/>
          <w:lang w:eastAsia="ru-RU"/>
        </w:rPr>
        <w:t>К</w:t>
      </w:r>
      <w:r w:rsidR="009B5174" w:rsidRPr="009B1F6C">
        <w:rPr>
          <w:rFonts w:eastAsia="Times New Roman" w:cs="Times New Roman"/>
          <w:szCs w:val="24"/>
          <w:lang w:eastAsia="ru-RU"/>
        </w:rPr>
        <w:t>оэффициенты при прокладке коммуникаций по мостовому сооружению</w:t>
      </w:r>
      <w:r w:rsidR="00C74576" w:rsidRPr="009B1F6C">
        <w:rPr>
          <w:rFonts w:eastAsia="Times New Roman" w:cs="Times New Roman"/>
          <w:szCs w:val="24"/>
          <w:lang w:eastAsia="ru-RU"/>
        </w:rPr>
        <w:br/>
      </w:r>
      <w:r w:rsidR="009B5174" w:rsidRPr="009B1F6C">
        <w:rPr>
          <w:rFonts w:eastAsia="Times New Roman" w:cs="Times New Roman"/>
          <w:szCs w:val="24"/>
          <w:lang w:eastAsia="ru-RU"/>
        </w:rPr>
        <w:t>в зависимости от их нагрузки</w:t>
      </w:r>
    </w:p>
    <w:p w:rsidR="002E3A9B" w:rsidRDefault="002E3A9B" w:rsidP="008F15D6">
      <w:pPr>
        <w:tabs>
          <w:tab w:val="left" w:pos="284"/>
          <w:tab w:val="left" w:pos="567"/>
          <w:tab w:val="left" w:pos="851"/>
        </w:tabs>
        <w:ind w:firstLine="284"/>
        <w:jc w:val="right"/>
        <w:rPr>
          <w:rFonts w:eastAsia="Times New Roman" w:cs="Times New Roman"/>
          <w:szCs w:val="24"/>
          <w:lang w:eastAsia="ru-RU"/>
        </w:rPr>
      </w:pPr>
    </w:p>
    <w:p w:rsidR="009B5174" w:rsidRDefault="009B5174" w:rsidP="008F15D6">
      <w:pPr>
        <w:tabs>
          <w:tab w:val="left" w:pos="284"/>
          <w:tab w:val="left" w:pos="567"/>
          <w:tab w:val="left" w:pos="851"/>
        </w:tabs>
        <w:ind w:firstLine="284"/>
        <w:jc w:val="right"/>
        <w:rPr>
          <w:rFonts w:eastAsia="Times New Roman" w:cs="Times New Roman"/>
          <w:szCs w:val="24"/>
          <w:lang w:eastAsia="ru-RU"/>
        </w:rPr>
      </w:pPr>
      <w:r w:rsidRPr="009B1F6C">
        <w:rPr>
          <w:rFonts w:eastAsia="Times New Roman" w:cs="Times New Roman"/>
          <w:szCs w:val="24"/>
          <w:lang w:eastAsia="ru-RU"/>
        </w:rPr>
        <w:t>Таблица 1</w:t>
      </w:r>
    </w:p>
    <w:p w:rsidR="002E3A9B" w:rsidRPr="009B1F6C" w:rsidRDefault="002E3A9B" w:rsidP="008F15D6">
      <w:pPr>
        <w:tabs>
          <w:tab w:val="left" w:pos="284"/>
          <w:tab w:val="left" w:pos="567"/>
          <w:tab w:val="left" w:pos="851"/>
        </w:tabs>
        <w:ind w:firstLine="284"/>
        <w:jc w:val="right"/>
        <w:rPr>
          <w:rFonts w:eastAsia="Times New Roman" w:cs="Times New Roman"/>
          <w:szCs w:val="24"/>
          <w:lang w:eastAsia="ru-RU"/>
        </w:rPr>
      </w:pPr>
    </w:p>
    <w:tbl>
      <w:tblPr>
        <w:tblStyle w:val="a5"/>
        <w:tblW w:w="10206" w:type="dxa"/>
        <w:tblLook w:val="04A0" w:firstRow="1" w:lastRow="0" w:firstColumn="1" w:lastColumn="0" w:noHBand="0" w:noVBand="1"/>
      </w:tblPr>
      <w:tblGrid>
        <w:gridCol w:w="3204"/>
        <w:gridCol w:w="1167"/>
        <w:gridCol w:w="1167"/>
        <w:gridCol w:w="1167"/>
        <w:gridCol w:w="1167"/>
        <w:gridCol w:w="1167"/>
        <w:gridCol w:w="1167"/>
      </w:tblGrid>
      <w:tr w:rsidR="009B1F6C" w:rsidRPr="009B1F6C" w:rsidTr="00961562">
        <w:trPr>
          <w:trHeight w:val="20"/>
          <w:tblHeader/>
        </w:trPr>
        <w:tc>
          <w:tcPr>
            <w:tcW w:w="3204" w:type="dxa"/>
            <w:vMerge w:val="restart"/>
            <w:vAlign w:val="center"/>
          </w:tcPr>
          <w:p w:rsidR="009B5174" w:rsidRPr="009B1F6C" w:rsidRDefault="009B5174" w:rsidP="002C4406">
            <w:pPr>
              <w:jc w:val="center"/>
              <w:rPr>
                <w:rFonts w:cs="Times New Roman"/>
                <w:szCs w:val="24"/>
              </w:rPr>
            </w:pPr>
            <w:r w:rsidRPr="009B1F6C">
              <w:rPr>
                <w:rFonts w:cs="Times New Roman"/>
                <w:szCs w:val="24"/>
              </w:rPr>
              <w:t>Нагрузка от коммуникаций, т/</w:t>
            </w:r>
            <w:proofErr w:type="spellStart"/>
            <w:r w:rsidRPr="009B1F6C">
              <w:rPr>
                <w:rFonts w:cs="Times New Roman"/>
                <w:szCs w:val="24"/>
              </w:rPr>
              <w:t>пог</w:t>
            </w:r>
            <w:proofErr w:type="spellEnd"/>
            <w:r w:rsidRPr="009B1F6C">
              <w:rPr>
                <w:rFonts w:cs="Times New Roman"/>
                <w:szCs w:val="24"/>
              </w:rPr>
              <w:t>. м. моста</w:t>
            </w:r>
          </w:p>
        </w:tc>
        <w:tc>
          <w:tcPr>
            <w:tcW w:w="7002" w:type="dxa"/>
            <w:gridSpan w:val="6"/>
          </w:tcPr>
          <w:p w:rsidR="009B5174" w:rsidRPr="009B1F6C" w:rsidRDefault="009B5174" w:rsidP="002C4406">
            <w:pPr>
              <w:jc w:val="center"/>
              <w:rPr>
                <w:rFonts w:cs="Times New Roman"/>
                <w:szCs w:val="24"/>
              </w:rPr>
            </w:pPr>
            <w:r w:rsidRPr="009B1F6C">
              <w:rPr>
                <w:rFonts w:cs="Times New Roman"/>
                <w:szCs w:val="24"/>
              </w:rPr>
              <w:t>Ширина моста, м</w:t>
            </w:r>
          </w:p>
        </w:tc>
      </w:tr>
      <w:tr w:rsidR="009B1F6C" w:rsidRPr="009B1F6C" w:rsidTr="00961562">
        <w:trPr>
          <w:trHeight w:val="288"/>
          <w:tblHeader/>
        </w:trPr>
        <w:tc>
          <w:tcPr>
            <w:tcW w:w="3204" w:type="dxa"/>
            <w:vMerge/>
          </w:tcPr>
          <w:p w:rsidR="00961562" w:rsidRPr="009B1F6C" w:rsidRDefault="00961562" w:rsidP="002C4406">
            <w:pPr>
              <w:rPr>
                <w:rFonts w:cs="Times New Roman"/>
                <w:szCs w:val="24"/>
              </w:rPr>
            </w:pPr>
          </w:p>
        </w:tc>
        <w:tc>
          <w:tcPr>
            <w:tcW w:w="1167" w:type="dxa"/>
            <w:vAlign w:val="center"/>
          </w:tcPr>
          <w:p w:rsidR="00961562" w:rsidRPr="009B1F6C" w:rsidRDefault="00961562">
            <w:pPr>
              <w:jc w:val="center"/>
              <w:rPr>
                <w:rFonts w:cs="Times New Roman"/>
                <w:szCs w:val="24"/>
              </w:rPr>
            </w:pPr>
            <w:r w:rsidRPr="009B1F6C">
              <w:rPr>
                <w:rFonts w:cs="Times New Roman"/>
                <w:szCs w:val="24"/>
              </w:rPr>
              <w:t>до 10</w:t>
            </w:r>
          </w:p>
        </w:tc>
        <w:tc>
          <w:tcPr>
            <w:tcW w:w="1167" w:type="dxa"/>
            <w:vAlign w:val="center"/>
          </w:tcPr>
          <w:p w:rsidR="00961562" w:rsidRPr="009B1F6C" w:rsidRDefault="00961562">
            <w:pPr>
              <w:jc w:val="center"/>
              <w:rPr>
                <w:rFonts w:cs="Times New Roman"/>
                <w:szCs w:val="24"/>
              </w:rPr>
            </w:pPr>
            <w:r w:rsidRPr="009B1F6C">
              <w:rPr>
                <w:rFonts w:cs="Times New Roman"/>
                <w:szCs w:val="24"/>
              </w:rPr>
              <w:t>15</w:t>
            </w:r>
          </w:p>
        </w:tc>
        <w:tc>
          <w:tcPr>
            <w:tcW w:w="1167" w:type="dxa"/>
            <w:vAlign w:val="center"/>
          </w:tcPr>
          <w:p w:rsidR="00961562" w:rsidRPr="009B1F6C" w:rsidRDefault="00961562">
            <w:pPr>
              <w:jc w:val="center"/>
              <w:rPr>
                <w:rFonts w:cs="Times New Roman"/>
                <w:szCs w:val="24"/>
              </w:rPr>
            </w:pPr>
            <w:r w:rsidRPr="009B1F6C">
              <w:rPr>
                <w:rFonts w:cs="Times New Roman"/>
                <w:szCs w:val="24"/>
              </w:rPr>
              <w:t>20</w:t>
            </w:r>
          </w:p>
        </w:tc>
        <w:tc>
          <w:tcPr>
            <w:tcW w:w="1167" w:type="dxa"/>
            <w:vAlign w:val="center"/>
          </w:tcPr>
          <w:p w:rsidR="00961562" w:rsidRPr="009B1F6C" w:rsidRDefault="00961562">
            <w:pPr>
              <w:jc w:val="center"/>
              <w:rPr>
                <w:rFonts w:cs="Times New Roman"/>
                <w:szCs w:val="24"/>
              </w:rPr>
            </w:pPr>
            <w:r w:rsidRPr="009B1F6C">
              <w:rPr>
                <w:rFonts w:cs="Times New Roman"/>
                <w:szCs w:val="24"/>
              </w:rPr>
              <w:t>25</w:t>
            </w:r>
          </w:p>
        </w:tc>
        <w:tc>
          <w:tcPr>
            <w:tcW w:w="1167" w:type="dxa"/>
            <w:vAlign w:val="center"/>
          </w:tcPr>
          <w:p w:rsidR="00961562" w:rsidRPr="009B1F6C" w:rsidRDefault="00961562">
            <w:pPr>
              <w:jc w:val="center"/>
              <w:rPr>
                <w:rFonts w:cs="Times New Roman"/>
                <w:szCs w:val="24"/>
              </w:rPr>
            </w:pPr>
            <w:r w:rsidRPr="009B1F6C">
              <w:rPr>
                <w:rFonts w:cs="Times New Roman"/>
                <w:szCs w:val="24"/>
              </w:rPr>
              <w:t>30</w:t>
            </w:r>
          </w:p>
        </w:tc>
        <w:tc>
          <w:tcPr>
            <w:tcW w:w="1167" w:type="dxa"/>
            <w:vAlign w:val="center"/>
          </w:tcPr>
          <w:p w:rsidR="00961562" w:rsidRPr="009B1F6C" w:rsidRDefault="00961562">
            <w:pPr>
              <w:jc w:val="center"/>
              <w:rPr>
                <w:rFonts w:cs="Times New Roman"/>
                <w:szCs w:val="24"/>
              </w:rPr>
            </w:pPr>
            <w:r w:rsidRPr="009B1F6C">
              <w:rPr>
                <w:rFonts w:cs="Times New Roman"/>
                <w:szCs w:val="24"/>
              </w:rPr>
              <w:t>35 и более</w:t>
            </w:r>
          </w:p>
        </w:tc>
      </w:tr>
      <w:tr w:rsidR="009B1F6C" w:rsidRPr="009B1F6C" w:rsidTr="00961562">
        <w:trPr>
          <w:trHeight w:val="20"/>
        </w:trPr>
        <w:tc>
          <w:tcPr>
            <w:tcW w:w="3204" w:type="dxa"/>
            <w:vAlign w:val="center"/>
          </w:tcPr>
          <w:p w:rsidR="00961562" w:rsidRPr="009B1F6C" w:rsidRDefault="00961562" w:rsidP="002C4406">
            <w:pPr>
              <w:jc w:val="center"/>
              <w:rPr>
                <w:rFonts w:cs="Times New Roman"/>
                <w:szCs w:val="24"/>
              </w:rPr>
            </w:pPr>
            <w:r w:rsidRPr="009B1F6C">
              <w:rPr>
                <w:rFonts w:cs="Times New Roman"/>
                <w:szCs w:val="24"/>
              </w:rPr>
              <w:t>Нагрузка отсутствует</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c>
          <w:tcPr>
            <w:tcW w:w="1167" w:type="dxa"/>
            <w:vAlign w:val="center"/>
          </w:tcPr>
          <w:p w:rsidR="00961562" w:rsidRPr="009B1F6C" w:rsidRDefault="00961562">
            <w:pPr>
              <w:jc w:val="center"/>
              <w:rPr>
                <w:rFonts w:cs="Times New Roman"/>
                <w:szCs w:val="24"/>
              </w:rPr>
            </w:pPr>
            <w:r w:rsidRPr="009B1F6C">
              <w:rPr>
                <w:rFonts w:cs="Times New Roman"/>
                <w:szCs w:val="24"/>
              </w:rPr>
              <w:t>1</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2,00</w:t>
            </w:r>
          </w:p>
        </w:tc>
        <w:tc>
          <w:tcPr>
            <w:tcW w:w="1167" w:type="dxa"/>
            <w:vAlign w:val="center"/>
          </w:tcPr>
          <w:p w:rsidR="00495C97" w:rsidRPr="009B1F6C" w:rsidRDefault="00495C97" w:rsidP="00495C97">
            <w:pPr>
              <w:jc w:val="center"/>
            </w:pPr>
            <w:r w:rsidRPr="009B1F6C">
              <w:t>1,07</w:t>
            </w:r>
          </w:p>
        </w:tc>
        <w:tc>
          <w:tcPr>
            <w:tcW w:w="1167" w:type="dxa"/>
            <w:vAlign w:val="center"/>
          </w:tcPr>
          <w:p w:rsidR="00495C97" w:rsidRPr="009B1F6C" w:rsidRDefault="00495C97" w:rsidP="00495C97">
            <w:pPr>
              <w:jc w:val="center"/>
            </w:pPr>
            <w:r w:rsidRPr="009B1F6C">
              <w:t>1,06</w:t>
            </w:r>
          </w:p>
        </w:tc>
        <w:tc>
          <w:tcPr>
            <w:tcW w:w="1167" w:type="dxa"/>
            <w:vAlign w:val="center"/>
          </w:tcPr>
          <w:p w:rsidR="00495C97" w:rsidRPr="009B1F6C" w:rsidRDefault="00495C97" w:rsidP="00495C97">
            <w:pPr>
              <w:jc w:val="center"/>
            </w:pPr>
            <w:r w:rsidRPr="009B1F6C">
              <w:t>1,05</w:t>
            </w:r>
          </w:p>
        </w:tc>
        <w:tc>
          <w:tcPr>
            <w:tcW w:w="1167" w:type="dxa"/>
            <w:vAlign w:val="center"/>
          </w:tcPr>
          <w:p w:rsidR="00495C97" w:rsidRPr="009B1F6C" w:rsidRDefault="00495C97" w:rsidP="00495C97">
            <w:pPr>
              <w:jc w:val="center"/>
            </w:pPr>
            <w:r w:rsidRPr="009B1F6C">
              <w:t>1,04</w:t>
            </w:r>
          </w:p>
        </w:tc>
        <w:tc>
          <w:tcPr>
            <w:tcW w:w="1167" w:type="dxa"/>
            <w:vAlign w:val="center"/>
          </w:tcPr>
          <w:p w:rsidR="00495C97" w:rsidRPr="009B1F6C" w:rsidRDefault="00495C97" w:rsidP="00495C97">
            <w:pPr>
              <w:jc w:val="center"/>
            </w:pPr>
            <w:r w:rsidRPr="009B1F6C">
              <w:t>1,03</w:t>
            </w:r>
          </w:p>
        </w:tc>
        <w:tc>
          <w:tcPr>
            <w:tcW w:w="1167" w:type="dxa"/>
            <w:vAlign w:val="center"/>
          </w:tcPr>
          <w:p w:rsidR="00495C97" w:rsidRPr="009B1F6C" w:rsidRDefault="00495C97" w:rsidP="00495C97">
            <w:pPr>
              <w:jc w:val="center"/>
            </w:pPr>
            <w:r w:rsidRPr="009B1F6C">
              <w:t>1,02</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4,00</w:t>
            </w:r>
          </w:p>
        </w:tc>
        <w:tc>
          <w:tcPr>
            <w:tcW w:w="1167" w:type="dxa"/>
            <w:vAlign w:val="center"/>
          </w:tcPr>
          <w:p w:rsidR="00495C97" w:rsidRPr="009B1F6C" w:rsidRDefault="00495C97" w:rsidP="00495C97">
            <w:pPr>
              <w:jc w:val="center"/>
            </w:pPr>
            <w:r w:rsidRPr="009B1F6C">
              <w:t>1,12</w:t>
            </w:r>
          </w:p>
        </w:tc>
        <w:tc>
          <w:tcPr>
            <w:tcW w:w="1167" w:type="dxa"/>
            <w:vAlign w:val="center"/>
          </w:tcPr>
          <w:p w:rsidR="00495C97" w:rsidRPr="009B1F6C" w:rsidRDefault="00495C97" w:rsidP="00495C97">
            <w:pPr>
              <w:jc w:val="center"/>
            </w:pPr>
            <w:r w:rsidRPr="009B1F6C">
              <w:t>1,10</w:t>
            </w:r>
          </w:p>
        </w:tc>
        <w:tc>
          <w:tcPr>
            <w:tcW w:w="1167" w:type="dxa"/>
            <w:vAlign w:val="center"/>
          </w:tcPr>
          <w:p w:rsidR="00495C97" w:rsidRPr="009B1F6C" w:rsidRDefault="00495C97" w:rsidP="00495C97">
            <w:pPr>
              <w:jc w:val="center"/>
            </w:pPr>
            <w:r w:rsidRPr="009B1F6C">
              <w:t>1,09</w:t>
            </w:r>
          </w:p>
        </w:tc>
        <w:tc>
          <w:tcPr>
            <w:tcW w:w="1167" w:type="dxa"/>
            <w:vAlign w:val="center"/>
          </w:tcPr>
          <w:p w:rsidR="00495C97" w:rsidRPr="009B1F6C" w:rsidRDefault="00495C97" w:rsidP="00495C97">
            <w:pPr>
              <w:jc w:val="center"/>
            </w:pPr>
            <w:r w:rsidRPr="009B1F6C">
              <w:t>1,07</w:t>
            </w:r>
          </w:p>
        </w:tc>
        <w:tc>
          <w:tcPr>
            <w:tcW w:w="1167" w:type="dxa"/>
            <w:vAlign w:val="center"/>
          </w:tcPr>
          <w:p w:rsidR="00495C97" w:rsidRPr="009B1F6C" w:rsidRDefault="00495C97" w:rsidP="00495C97">
            <w:pPr>
              <w:jc w:val="center"/>
            </w:pPr>
            <w:r w:rsidRPr="009B1F6C">
              <w:t>1,06</w:t>
            </w:r>
          </w:p>
        </w:tc>
        <w:tc>
          <w:tcPr>
            <w:tcW w:w="1167" w:type="dxa"/>
            <w:vAlign w:val="center"/>
          </w:tcPr>
          <w:p w:rsidR="00495C97" w:rsidRPr="009B1F6C" w:rsidRDefault="00495C97" w:rsidP="00495C97">
            <w:pPr>
              <w:jc w:val="center"/>
            </w:pPr>
            <w:r w:rsidRPr="009B1F6C">
              <w:t>1,04</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6,00</w:t>
            </w:r>
          </w:p>
        </w:tc>
        <w:tc>
          <w:tcPr>
            <w:tcW w:w="1167" w:type="dxa"/>
            <w:vAlign w:val="center"/>
          </w:tcPr>
          <w:p w:rsidR="00495C97" w:rsidRPr="009B1F6C" w:rsidRDefault="00495C97" w:rsidP="00495C97">
            <w:pPr>
              <w:jc w:val="center"/>
            </w:pPr>
            <w:r w:rsidRPr="009B1F6C">
              <w:t>1,18</w:t>
            </w:r>
          </w:p>
        </w:tc>
        <w:tc>
          <w:tcPr>
            <w:tcW w:w="1167" w:type="dxa"/>
            <w:vAlign w:val="center"/>
          </w:tcPr>
          <w:p w:rsidR="00495C97" w:rsidRPr="009B1F6C" w:rsidRDefault="00495C97" w:rsidP="00495C97">
            <w:pPr>
              <w:jc w:val="center"/>
            </w:pPr>
            <w:r w:rsidRPr="009B1F6C">
              <w:t>1,16</w:t>
            </w:r>
          </w:p>
        </w:tc>
        <w:tc>
          <w:tcPr>
            <w:tcW w:w="1167" w:type="dxa"/>
            <w:vAlign w:val="center"/>
          </w:tcPr>
          <w:p w:rsidR="00495C97" w:rsidRPr="009B1F6C" w:rsidRDefault="00495C97" w:rsidP="00495C97">
            <w:pPr>
              <w:jc w:val="center"/>
            </w:pPr>
            <w:r w:rsidRPr="009B1F6C">
              <w:t>1,13</w:t>
            </w:r>
          </w:p>
        </w:tc>
        <w:tc>
          <w:tcPr>
            <w:tcW w:w="1167" w:type="dxa"/>
            <w:vAlign w:val="center"/>
          </w:tcPr>
          <w:p w:rsidR="00495C97" w:rsidRPr="009B1F6C" w:rsidRDefault="00495C97" w:rsidP="00495C97">
            <w:pPr>
              <w:jc w:val="center"/>
            </w:pPr>
            <w:r w:rsidRPr="009B1F6C">
              <w:t>1,11</w:t>
            </w:r>
          </w:p>
        </w:tc>
        <w:tc>
          <w:tcPr>
            <w:tcW w:w="1167" w:type="dxa"/>
            <w:vAlign w:val="center"/>
          </w:tcPr>
          <w:p w:rsidR="00495C97" w:rsidRPr="009B1F6C" w:rsidRDefault="00495C97" w:rsidP="00495C97">
            <w:pPr>
              <w:jc w:val="center"/>
            </w:pPr>
            <w:r w:rsidRPr="009B1F6C">
              <w:t>1,08</w:t>
            </w:r>
          </w:p>
        </w:tc>
        <w:tc>
          <w:tcPr>
            <w:tcW w:w="1167" w:type="dxa"/>
            <w:vAlign w:val="center"/>
          </w:tcPr>
          <w:p w:rsidR="00495C97" w:rsidRPr="009B1F6C" w:rsidRDefault="00495C97" w:rsidP="00495C97">
            <w:pPr>
              <w:jc w:val="center"/>
            </w:pPr>
            <w:r w:rsidRPr="009B1F6C">
              <w:t>1,05</w:t>
            </w:r>
          </w:p>
        </w:tc>
      </w:tr>
      <w:tr w:rsidR="009B1F6C"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8,00</w:t>
            </w:r>
          </w:p>
        </w:tc>
        <w:tc>
          <w:tcPr>
            <w:tcW w:w="1167" w:type="dxa"/>
            <w:vAlign w:val="center"/>
          </w:tcPr>
          <w:p w:rsidR="00495C97" w:rsidRPr="009B1F6C" w:rsidRDefault="00495C97" w:rsidP="00495C97">
            <w:pPr>
              <w:jc w:val="center"/>
            </w:pPr>
            <w:r w:rsidRPr="009B1F6C">
              <w:t>1,24</w:t>
            </w:r>
          </w:p>
        </w:tc>
        <w:tc>
          <w:tcPr>
            <w:tcW w:w="1167" w:type="dxa"/>
            <w:vAlign w:val="center"/>
          </w:tcPr>
          <w:p w:rsidR="00495C97" w:rsidRPr="009B1F6C" w:rsidRDefault="00495C97" w:rsidP="00495C97">
            <w:pPr>
              <w:jc w:val="center"/>
            </w:pPr>
            <w:r w:rsidRPr="009B1F6C">
              <w:t>1,21</w:t>
            </w:r>
          </w:p>
        </w:tc>
        <w:tc>
          <w:tcPr>
            <w:tcW w:w="1167" w:type="dxa"/>
            <w:vAlign w:val="center"/>
          </w:tcPr>
          <w:p w:rsidR="00495C97" w:rsidRPr="009B1F6C" w:rsidRDefault="00495C97" w:rsidP="00495C97">
            <w:pPr>
              <w:jc w:val="center"/>
            </w:pPr>
            <w:r w:rsidRPr="009B1F6C">
              <w:t>1,18</w:t>
            </w:r>
          </w:p>
        </w:tc>
        <w:tc>
          <w:tcPr>
            <w:tcW w:w="1167" w:type="dxa"/>
            <w:vAlign w:val="center"/>
          </w:tcPr>
          <w:p w:rsidR="00495C97" w:rsidRPr="009B1F6C" w:rsidRDefault="00495C97" w:rsidP="00495C97">
            <w:pPr>
              <w:jc w:val="center"/>
            </w:pPr>
            <w:r w:rsidRPr="009B1F6C">
              <w:t>1,14</w:t>
            </w:r>
          </w:p>
        </w:tc>
        <w:tc>
          <w:tcPr>
            <w:tcW w:w="1167" w:type="dxa"/>
            <w:vAlign w:val="center"/>
          </w:tcPr>
          <w:p w:rsidR="00495C97" w:rsidRPr="009B1F6C" w:rsidRDefault="00495C97" w:rsidP="00495C97">
            <w:pPr>
              <w:jc w:val="center"/>
            </w:pPr>
            <w:r w:rsidRPr="009B1F6C">
              <w:t>1,11</w:t>
            </w:r>
          </w:p>
        </w:tc>
        <w:tc>
          <w:tcPr>
            <w:tcW w:w="1167" w:type="dxa"/>
            <w:vAlign w:val="center"/>
          </w:tcPr>
          <w:p w:rsidR="00495C97" w:rsidRPr="009B1F6C" w:rsidRDefault="00495C97" w:rsidP="00495C97">
            <w:pPr>
              <w:jc w:val="center"/>
            </w:pPr>
            <w:r w:rsidRPr="009B1F6C">
              <w:t>1,08</w:t>
            </w:r>
          </w:p>
        </w:tc>
      </w:tr>
      <w:tr w:rsidR="00495C97" w:rsidRPr="009B1F6C" w:rsidTr="00961562">
        <w:trPr>
          <w:trHeight w:val="20"/>
        </w:trPr>
        <w:tc>
          <w:tcPr>
            <w:tcW w:w="3204" w:type="dxa"/>
            <w:vAlign w:val="center"/>
          </w:tcPr>
          <w:p w:rsidR="00495C97" w:rsidRPr="009B1F6C" w:rsidRDefault="00495C97" w:rsidP="00495C97">
            <w:pPr>
              <w:jc w:val="center"/>
              <w:rPr>
                <w:rFonts w:cs="Times New Roman"/>
                <w:szCs w:val="24"/>
              </w:rPr>
            </w:pPr>
            <w:r w:rsidRPr="009B1F6C">
              <w:rPr>
                <w:rFonts w:cs="Times New Roman"/>
                <w:szCs w:val="24"/>
              </w:rPr>
              <w:t>до 10,00</w:t>
            </w:r>
          </w:p>
        </w:tc>
        <w:tc>
          <w:tcPr>
            <w:tcW w:w="1167" w:type="dxa"/>
            <w:vAlign w:val="center"/>
          </w:tcPr>
          <w:p w:rsidR="00495C97" w:rsidRPr="009B1F6C" w:rsidRDefault="00495C97" w:rsidP="00495C97">
            <w:pPr>
              <w:jc w:val="center"/>
            </w:pPr>
            <w:r w:rsidRPr="009B1F6C">
              <w:t>1,30</w:t>
            </w:r>
          </w:p>
        </w:tc>
        <w:tc>
          <w:tcPr>
            <w:tcW w:w="1167" w:type="dxa"/>
            <w:vAlign w:val="center"/>
          </w:tcPr>
          <w:p w:rsidR="00495C97" w:rsidRPr="009B1F6C" w:rsidRDefault="00495C97" w:rsidP="00495C97">
            <w:pPr>
              <w:jc w:val="center"/>
            </w:pPr>
            <w:r w:rsidRPr="009B1F6C">
              <w:t>1,26</w:t>
            </w:r>
          </w:p>
        </w:tc>
        <w:tc>
          <w:tcPr>
            <w:tcW w:w="1167" w:type="dxa"/>
            <w:vAlign w:val="center"/>
          </w:tcPr>
          <w:p w:rsidR="00495C97" w:rsidRPr="009B1F6C" w:rsidRDefault="00495C97" w:rsidP="00495C97">
            <w:pPr>
              <w:jc w:val="center"/>
            </w:pPr>
            <w:r w:rsidRPr="009B1F6C">
              <w:t>1,22</w:t>
            </w:r>
          </w:p>
        </w:tc>
        <w:tc>
          <w:tcPr>
            <w:tcW w:w="1167" w:type="dxa"/>
            <w:vAlign w:val="center"/>
          </w:tcPr>
          <w:p w:rsidR="00495C97" w:rsidRPr="009B1F6C" w:rsidRDefault="00495C97" w:rsidP="00495C97">
            <w:pPr>
              <w:jc w:val="center"/>
            </w:pPr>
            <w:r w:rsidRPr="009B1F6C">
              <w:t>1,18</w:t>
            </w:r>
          </w:p>
        </w:tc>
        <w:tc>
          <w:tcPr>
            <w:tcW w:w="1167" w:type="dxa"/>
            <w:vAlign w:val="center"/>
          </w:tcPr>
          <w:p w:rsidR="00495C97" w:rsidRPr="009B1F6C" w:rsidRDefault="00495C97" w:rsidP="00495C97">
            <w:pPr>
              <w:jc w:val="center"/>
            </w:pPr>
            <w:r w:rsidRPr="009B1F6C">
              <w:t>1,14</w:t>
            </w:r>
          </w:p>
        </w:tc>
        <w:tc>
          <w:tcPr>
            <w:tcW w:w="1167" w:type="dxa"/>
            <w:vAlign w:val="center"/>
          </w:tcPr>
          <w:p w:rsidR="00495C97" w:rsidRPr="009B1F6C" w:rsidRDefault="00495C97" w:rsidP="00495C97">
            <w:pPr>
              <w:jc w:val="center"/>
            </w:pPr>
            <w:r w:rsidRPr="009B1F6C">
              <w:t>1,10</w:t>
            </w:r>
          </w:p>
        </w:tc>
      </w:tr>
    </w:tbl>
    <w:p w:rsidR="009B5174" w:rsidRPr="009B1F6C" w:rsidRDefault="009B5174" w:rsidP="009B5174">
      <w:pPr>
        <w:tabs>
          <w:tab w:val="left" w:pos="284"/>
          <w:tab w:val="left" w:pos="567"/>
          <w:tab w:val="left" w:pos="851"/>
        </w:tabs>
        <w:ind w:firstLine="284"/>
        <w:jc w:val="both"/>
        <w:rPr>
          <w:rFonts w:eastAsia="Times New Roman" w:cs="Times New Roman"/>
          <w:szCs w:val="24"/>
          <w:lang w:eastAsia="ru-RU"/>
        </w:rPr>
      </w:pPr>
    </w:p>
    <w:p w:rsidR="00F47416" w:rsidRPr="009B1F6C" w:rsidRDefault="00F47416" w:rsidP="00F47416">
      <w:pPr>
        <w:pStyle w:val="2"/>
        <w:keepNext w:val="0"/>
        <w:numPr>
          <w:ilvl w:val="0"/>
          <w:numId w:val="25"/>
        </w:numPr>
        <w:tabs>
          <w:tab w:val="left" w:pos="851"/>
        </w:tabs>
        <w:suppressAutoHyphens/>
        <w:ind w:left="0" w:firstLine="425"/>
      </w:pPr>
      <w:r w:rsidRPr="009B1F6C">
        <w:t xml:space="preserve">Коэффициенты </w:t>
      </w:r>
      <w:proofErr w:type="spellStart"/>
      <w:r w:rsidRPr="009B1F6C">
        <w:t>К</w:t>
      </w:r>
      <w:r w:rsidRPr="009B1F6C">
        <w:rPr>
          <w:vertAlign w:val="subscript"/>
        </w:rPr>
        <w:t>пер</w:t>
      </w:r>
      <w:proofErr w:type="spellEnd"/>
      <w:r w:rsidRPr="009B1F6C">
        <w:rPr>
          <w:vertAlign w:val="subscript"/>
        </w:rPr>
        <w:t>.</w:t>
      </w:r>
      <w:r w:rsidRPr="009B1F6C">
        <w:t xml:space="preserve"> и </w:t>
      </w:r>
      <w:proofErr w:type="spellStart"/>
      <w:r w:rsidRPr="009B1F6C">
        <w:t>К</w:t>
      </w:r>
      <w:r w:rsidRPr="009B1F6C">
        <w:rPr>
          <w:vertAlign w:val="subscript"/>
        </w:rPr>
        <w:t>пер</w:t>
      </w:r>
      <w:proofErr w:type="spellEnd"/>
      <w:r w:rsidRPr="009B1F6C">
        <w:rPr>
          <w:vertAlign w:val="subscript"/>
        </w:rPr>
        <w:t>/зон</w:t>
      </w:r>
      <w:r w:rsidRPr="009B1F6C">
        <w:t xml:space="preserve">, приведенные в Таблицах 2 и 3, предусматриваются </w:t>
      </w:r>
      <w:r w:rsidR="002E3A9B">
        <w:br/>
      </w:r>
      <w:r w:rsidRPr="009B1F6C">
        <w:t xml:space="preserve">в целях перехода от цен базового района (Московская область) к уровню цен субъектов </w:t>
      </w:r>
      <w:r w:rsidR="002E3A9B">
        <w:br/>
      </w:r>
      <w:r w:rsidRPr="009B1F6C">
        <w:t>Российской Федерации.</w:t>
      </w:r>
    </w:p>
    <w:p w:rsidR="00F47416" w:rsidRPr="009B1F6C" w:rsidRDefault="00F47416" w:rsidP="00F47416">
      <w:pPr>
        <w:rPr>
          <w:lang w:eastAsia="ru-RU"/>
        </w:rPr>
      </w:pPr>
    </w:p>
    <w:p w:rsidR="00656E14" w:rsidRPr="009B1F6C" w:rsidRDefault="00656E14" w:rsidP="006435B0">
      <w:pPr>
        <w:jc w:val="center"/>
        <w:rPr>
          <w:rFonts w:eastAsia="Times New Roman" w:cs="Times New Roman"/>
          <w:szCs w:val="24"/>
          <w:lang w:eastAsia="ru-RU"/>
        </w:rPr>
      </w:pPr>
      <w:r w:rsidRPr="009B1F6C">
        <w:rPr>
          <w:rFonts w:eastAsia="Times New Roman" w:cs="Times New Roman"/>
          <w:szCs w:val="24"/>
          <w:lang w:eastAsia="ru-RU"/>
        </w:rPr>
        <w:t>Коэффициенты перехода от цен базового района (Московская область)</w:t>
      </w:r>
    </w:p>
    <w:p w:rsidR="00656E14" w:rsidRPr="009B1F6C" w:rsidRDefault="00656E14" w:rsidP="006435B0">
      <w:pPr>
        <w:jc w:val="center"/>
        <w:rPr>
          <w:rFonts w:eastAsia="Times New Roman" w:cs="Times New Roman"/>
          <w:szCs w:val="24"/>
          <w:lang w:eastAsia="ru-RU"/>
        </w:rPr>
      </w:pPr>
      <w:r w:rsidRPr="009B1F6C">
        <w:rPr>
          <w:rFonts w:eastAsia="Times New Roman" w:cs="Times New Roman"/>
          <w:szCs w:val="24"/>
          <w:lang w:eastAsia="ru-RU"/>
        </w:rPr>
        <w:t>к уровню цен субъектов Российской Федерации (</w:t>
      </w:r>
      <w:proofErr w:type="spellStart"/>
      <w:r w:rsidRPr="009B1F6C">
        <w:rPr>
          <w:rFonts w:eastAsia="Times New Roman" w:cs="Times New Roman"/>
          <w:szCs w:val="24"/>
          <w:lang w:eastAsia="ru-RU"/>
        </w:rPr>
        <w:t>К</w:t>
      </w:r>
      <w:r w:rsidRPr="009B1F6C">
        <w:rPr>
          <w:rFonts w:eastAsia="Times New Roman" w:cs="Times New Roman"/>
          <w:szCs w:val="24"/>
          <w:vertAlign w:val="subscript"/>
          <w:lang w:eastAsia="ru-RU"/>
        </w:rPr>
        <w:t>пер</w:t>
      </w:r>
      <w:proofErr w:type="spellEnd"/>
      <w:r w:rsidR="00F47416" w:rsidRPr="009B1F6C">
        <w:rPr>
          <w:rFonts w:eastAsia="Times New Roman" w:cs="Times New Roman"/>
          <w:szCs w:val="24"/>
          <w:vertAlign w:val="subscript"/>
          <w:lang w:eastAsia="ru-RU"/>
        </w:rPr>
        <w:t>.</w:t>
      </w:r>
      <w:r w:rsidRPr="009B1F6C">
        <w:rPr>
          <w:rFonts w:eastAsia="Times New Roman" w:cs="Times New Roman"/>
          <w:szCs w:val="24"/>
          <w:lang w:eastAsia="ru-RU"/>
        </w:rPr>
        <w:t>)</w:t>
      </w:r>
    </w:p>
    <w:p w:rsidR="002E3A9B" w:rsidRDefault="002E3A9B" w:rsidP="00FE2FD6">
      <w:pPr>
        <w:pStyle w:val="a3"/>
        <w:tabs>
          <w:tab w:val="left" w:pos="851"/>
        </w:tabs>
        <w:suppressAutoHyphens/>
        <w:ind w:left="426" w:firstLine="8646"/>
        <w:jc w:val="both"/>
        <w:rPr>
          <w:rFonts w:cs="Times New Roman"/>
          <w:szCs w:val="24"/>
        </w:rPr>
      </w:pPr>
    </w:p>
    <w:p w:rsidR="00FE2FD6" w:rsidRDefault="000C2FB4" w:rsidP="00FE2FD6">
      <w:pPr>
        <w:pStyle w:val="a3"/>
        <w:tabs>
          <w:tab w:val="left" w:pos="851"/>
        </w:tabs>
        <w:suppressAutoHyphens/>
        <w:ind w:left="426" w:firstLine="8646"/>
        <w:jc w:val="both"/>
        <w:rPr>
          <w:rFonts w:cs="Times New Roman"/>
          <w:szCs w:val="24"/>
        </w:rPr>
      </w:pPr>
      <w:r w:rsidRPr="009B1F6C">
        <w:rPr>
          <w:rFonts w:cs="Times New Roman"/>
          <w:szCs w:val="24"/>
        </w:rPr>
        <w:t>Таблица 2</w:t>
      </w:r>
    </w:p>
    <w:p w:rsidR="002E3A9B" w:rsidRPr="009B1F6C" w:rsidRDefault="002E3A9B" w:rsidP="00FE2FD6">
      <w:pPr>
        <w:pStyle w:val="a3"/>
        <w:tabs>
          <w:tab w:val="left" w:pos="851"/>
        </w:tabs>
        <w:suppressAutoHyphens/>
        <w:ind w:left="426" w:firstLine="8646"/>
        <w:jc w:val="both"/>
        <w:rPr>
          <w:rFonts w:cs="Times New Roman"/>
          <w:szCs w:val="24"/>
        </w:rPr>
      </w:pPr>
    </w:p>
    <w:tbl>
      <w:tblPr>
        <w:tblW w:w="9071" w:type="dxa"/>
        <w:jc w:val="center"/>
        <w:tblLook w:val="04A0" w:firstRow="1" w:lastRow="0" w:firstColumn="1" w:lastColumn="0" w:noHBand="0" w:noVBand="1"/>
      </w:tblPr>
      <w:tblGrid>
        <w:gridCol w:w="6803"/>
        <w:gridCol w:w="2268"/>
      </w:tblGrid>
      <w:tr w:rsidR="009B1F6C" w:rsidRPr="009B1F6C" w:rsidTr="003E6385">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E6385" w:rsidRPr="009B1F6C" w:rsidRDefault="003E6385" w:rsidP="003E6385">
            <w:pPr>
              <w:jc w:val="center"/>
              <w:rPr>
                <w:rFonts w:cs="Times New Roman"/>
                <w:szCs w:val="24"/>
              </w:rPr>
            </w:pPr>
            <w:r w:rsidRPr="009B1F6C">
              <w:rPr>
                <w:rFonts w:cs="Times New Roman"/>
                <w:szCs w:val="24"/>
              </w:rPr>
              <w:t>Коэффициент</w:t>
            </w:r>
          </w:p>
        </w:tc>
      </w:tr>
      <w:tr w:rsidR="009B1F6C" w:rsidRPr="009B1F6C" w:rsidTr="003E638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3E6385" w:rsidRPr="009B1F6C" w:rsidRDefault="003E6385" w:rsidP="003E6385">
            <w:pPr>
              <w:jc w:val="center"/>
              <w:rPr>
                <w:rFonts w:cs="Times New Roman"/>
                <w:szCs w:val="24"/>
              </w:rPr>
            </w:pPr>
            <w:r w:rsidRPr="009B1F6C">
              <w:rPr>
                <w:rFonts w:cs="Times New Roman"/>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3E6385" w:rsidRPr="009B1F6C" w:rsidRDefault="003E6385" w:rsidP="003E6385">
            <w:pPr>
              <w:jc w:val="center"/>
              <w:rPr>
                <w:rFonts w:cs="Times New Roman"/>
                <w:szCs w:val="24"/>
              </w:rPr>
            </w:pP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0,83</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0,91</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1,00</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0,82</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0,83</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0,87</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0,85</w:t>
            </w:r>
          </w:p>
        </w:tc>
      </w:tr>
      <w:tr w:rsidR="00FC665E" w:rsidRPr="009B1F6C" w:rsidTr="008A58A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г. Москва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1,01</w:t>
            </w:r>
          </w:p>
        </w:tc>
      </w:tr>
      <w:tr w:rsidR="008A58A7" w:rsidRPr="009B1F6C" w:rsidTr="008A58A7">
        <w:trPr>
          <w:trHeight w:val="20"/>
          <w:jc w:val="center"/>
        </w:trPr>
        <w:tc>
          <w:tcPr>
            <w:tcW w:w="6803" w:type="dxa"/>
            <w:tcBorders>
              <w:top w:val="single" w:sz="4" w:space="0" w:color="auto"/>
            </w:tcBorders>
            <w:shd w:val="clear" w:color="auto" w:fill="auto"/>
            <w:vAlign w:val="center"/>
          </w:tcPr>
          <w:p w:rsidR="008A58A7" w:rsidRPr="009B1F6C" w:rsidRDefault="008A58A7" w:rsidP="00FC665E"/>
        </w:tc>
        <w:tc>
          <w:tcPr>
            <w:tcW w:w="2268" w:type="dxa"/>
            <w:tcBorders>
              <w:top w:val="single" w:sz="4" w:space="0" w:color="auto"/>
            </w:tcBorders>
            <w:shd w:val="clear" w:color="auto" w:fill="auto"/>
            <w:noWrap/>
            <w:vAlign w:val="center"/>
          </w:tcPr>
          <w:p w:rsidR="008A58A7" w:rsidRDefault="008A58A7" w:rsidP="00FC665E">
            <w:pPr>
              <w:jc w:val="center"/>
              <w:outlineLvl w:val="0"/>
            </w:pPr>
          </w:p>
        </w:tc>
      </w:tr>
      <w:tr w:rsidR="00FC665E" w:rsidRPr="009B1F6C" w:rsidTr="008A58A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FC665E" w:rsidRDefault="00FC665E" w:rsidP="00FC665E">
            <w:r>
              <w:t> </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1,02</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1,09</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1,18</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0,92</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1,30</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0,90</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0,90</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1,55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1,01</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FC665E" w:rsidRDefault="00FC665E" w:rsidP="00FC665E">
            <w:r>
              <w:t> </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0,87</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0,98</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0,88</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0,98</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FC665E" w:rsidRDefault="00FC665E" w:rsidP="00FC665E">
            <w:r>
              <w:t> </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0,85</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0,81</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0,88</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0,94</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0,87</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FC665E" w:rsidRDefault="00FC665E" w:rsidP="00FC665E">
            <w:r>
              <w:t> </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0,83</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0,83</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0,84</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0,87</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0,87</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0,85</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0,83</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FC665E" w:rsidRPr="009B1F6C" w:rsidRDefault="00FC665E" w:rsidP="00FC665E">
            <w:pPr>
              <w:rPr>
                <w:rFonts w:cs="Times New Roman"/>
                <w:szCs w:val="24"/>
              </w:rPr>
            </w:pPr>
            <w:r w:rsidRPr="009B1F6C">
              <w:rPr>
                <w:rFonts w:cs="Times New Roman"/>
                <w:szCs w:val="24"/>
              </w:rPr>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0,87</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rPr>
                <w:rFonts w:cs="Times New Roman"/>
                <w:szCs w:val="24"/>
              </w:rPr>
            </w:pPr>
            <w:r w:rsidRPr="009B1F6C">
              <w:rPr>
                <w:rFonts w:cs="Times New Roman"/>
                <w:szCs w:val="24"/>
              </w:rPr>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FC665E" w:rsidRDefault="00FC665E" w:rsidP="00FC665E">
            <w:r>
              <w:t> </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0,93</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0,97</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1,11</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rsidR="00FC665E" w:rsidRPr="009B1F6C" w:rsidRDefault="00FC665E" w:rsidP="00FC665E">
            <w:pPr>
              <w:rPr>
                <w:rFonts w:cs="Times New Roman"/>
                <w:szCs w:val="24"/>
              </w:rPr>
            </w:pPr>
            <w:r w:rsidRPr="009B1F6C">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1,37</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FC665E" w:rsidRDefault="00FC665E" w:rsidP="00FC665E">
            <w:r>
              <w:t> </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0,91</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0,94</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0,89</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0,99</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0,95</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0,91</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0,99</w:t>
            </w:r>
          </w:p>
        </w:tc>
      </w:tr>
      <w:tr w:rsidR="00FC665E" w:rsidRPr="009B1F6C" w:rsidTr="002E637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FC665E" w:rsidRPr="009B1F6C" w:rsidRDefault="00FC665E" w:rsidP="00FC665E">
            <w:pPr>
              <w:jc w:val="center"/>
              <w:rPr>
                <w:rFonts w:cs="Times New Roman"/>
                <w:szCs w:val="24"/>
              </w:rPr>
            </w:pPr>
            <w:r w:rsidRPr="009B1F6C">
              <w:rPr>
                <w:rFonts w:cs="Times New Roman"/>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FC665E" w:rsidRDefault="00FC665E" w:rsidP="00FC665E">
            <w:r>
              <w:t> </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1,00</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1,45</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1,04</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1,07</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1,10</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1,60</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1,12</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1,73</w:t>
            </w:r>
          </w:p>
        </w:tc>
      </w:tr>
      <w:tr w:rsidR="00FC665E" w:rsidRPr="009B1F6C" w:rsidTr="004E27F8">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1,46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1,06</w:t>
            </w:r>
          </w:p>
        </w:tc>
      </w:tr>
      <w:tr w:rsidR="00FC665E" w:rsidRPr="009B1F6C" w:rsidTr="00B65EE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FC665E" w:rsidRPr="009B1F6C" w:rsidRDefault="00FC665E" w:rsidP="00FC665E">
            <w:pPr>
              <w:rPr>
                <w:rFonts w:cs="Times New Roman"/>
                <w:szCs w:val="24"/>
              </w:rPr>
            </w:pPr>
            <w:r w:rsidRPr="009B1F6C">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FC665E" w:rsidRDefault="00FC665E" w:rsidP="00FC665E">
            <w:pPr>
              <w:jc w:val="center"/>
              <w:outlineLvl w:val="0"/>
            </w:pPr>
            <w:r>
              <w:t>1,97</w:t>
            </w:r>
          </w:p>
        </w:tc>
      </w:tr>
    </w:tbl>
    <w:p w:rsidR="003E6385" w:rsidRPr="009B1F6C" w:rsidRDefault="003E6385" w:rsidP="003E6385">
      <w:pPr>
        <w:pStyle w:val="21"/>
        <w:tabs>
          <w:tab w:val="clear" w:pos="284"/>
          <w:tab w:val="clear" w:pos="567"/>
        </w:tabs>
        <w:suppressAutoHyphens/>
        <w:ind w:left="425" w:firstLine="0"/>
        <w:jc w:val="center"/>
        <w:rPr>
          <w:sz w:val="24"/>
          <w:szCs w:val="24"/>
        </w:rPr>
      </w:pPr>
    </w:p>
    <w:p w:rsidR="003E6385" w:rsidRPr="009B1F6C" w:rsidRDefault="003E6385" w:rsidP="00876B1F">
      <w:pPr>
        <w:suppressAutoHyphens/>
        <w:jc w:val="center"/>
        <w:rPr>
          <w:rFonts w:cs="Times New Roman"/>
          <w:szCs w:val="24"/>
        </w:rPr>
      </w:pPr>
      <w:r w:rsidRPr="009B1F6C">
        <w:rPr>
          <w:rFonts w:cs="Times New Roman"/>
          <w:szCs w:val="24"/>
        </w:rPr>
        <w:t xml:space="preserve">Коэффициенты перехода от цен первой зоны субъекта Российской Федерации </w:t>
      </w:r>
      <w:r w:rsidRPr="009B1F6C">
        <w:rPr>
          <w:rFonts w:cs="Times New Roman"/>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00876B1F" w:rsidRPr="009B1F6C">
        <w:rPr>
          <w:rFonts w:cs="Times New Roman"/>
          <w:szCs w:val="24"/>
        </w:rPr>
        <w:br/>
      </w:r>
      <w:r w:rsidRPr="009B1F6C">
        <w:rPr>
          <w:rFonts w:cs="Times New Roman"/>
          <w:szCs w:val="24"/>
        </w:rPr>
        <w:t>субъекта Российской Федерации, как самостоятельные ценовые зоны (</w:t>
      </w:r>
      <w:proofErr w:type="spellStart"/>
      <w:r w:rsidRPr="009B1F6C">
        <w:rPr>
          <w:rFonts w:cs="Times New Roman"/>
          <w:szCs w:val="24"/>
        </w:rPr>
        <w:t>К</w:t>
      </w:r>
      <w:r w:rsidRPr="009B1F6C">
        <w:rPr>
          <w:rFonts w:cs="Times New Roman"/>
          <w:szCs w:val="24"/>
          <w:vertAlign w:val="subscript"/>
        </w:rPr>
        <w:t>пер</w:t>
      </w:r>
      <w:proofErr w:type="spellEnd"/>
      <w:r w:rsidRPr="009B1F6C">
        <w:rPr>
          <w:rFonts w:cs="Times New Roman"/>
          <w:szCs w:val="24"/>
          <w:vertAlign w:val="subscript"/>
        </w:rPr>
        <w:t>/зон</w:t>
      </w:r>
      <w:r w:rsidRPr="009B1F6C">
        <w:rPr>
          <w:rFonts w:cs="Times New Roman"/>
          <w:szCs w:val="24"/>
        </w:rPr>
        <w:t>)</w:t>
      </w:r>
    </w:p>
    <w:p w:rsidR="002E3A9B" w:rsidRDefault="002E3A9B" w:rsidP="003E6385">
      <w:pPr>
        <w:tabs>
          <w:tab w:val="left" w:pos="851"/>
        </w:tabs>
        <w:suppressAutoHyphens/>
        <w:ind w:left="425"/>
        <w:jc w:val="right"/>
        <w:rPr>
          <w:rFonts w:cs="Times New Roman"/>
          <w:szCs w:val="24"/>
        </w:rPr>
      </w:pPr>
    </w:p>
    <w:p w:rsidR="003E6385" w:rsidRDefault="003E6385" w:rsidP="003E6385">
      <w:pPr>
        <w:tabs>
          <w:tab w:val="left" w:pos="851"/>
        </w:tabs>
        <w:suppressAutoHyphens/>
        <w:ind w:left="425"/>
        <w:jc w:val="right"/>
        <w:rPr>
          <w:rFonts w:cs="Times New Roman"/>
          <w:szCs w:val="24"/>
        </w:rPr>
      </w:pPr>
      <w:r w:rsidRPr="009B1F6C">
        <w:rPr>
          <w:rFonts w:cs="Times New Roman"/>
          <w:szCs w:val="24"/>
        </w:rPr>
        <w:t>Таблица 3</w:t>
      </w:r>
    </w:p>
    <w:p w:rsidR="002E3A9B" w:rsidRPr="009B1F6C" w:rsidRDefault="002E3A9B" w:rsidP="003E6385">
      <w:pPr>
        <w:tabs>
          <w:tab w:val="left" w:pos="851"/>
        </w:tabs>
        <w:suppressAutoHyphens/>
        <w:ind w:left="425"/>
        <w:jc w:val="right"/>
        <w:rPr>
          <w:rFonts w:cs="Times New Roman"/>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9B1F6C" w:rsidRPr="009B1F6C" w:rsidTr="003E6385">
        <w:trPr>
          <w:trHeight w:val="567"/>
          <w:tblHeader/>
          <w:jc w:val="center"/>
        </w:trPr>
        <w:tc>
          <w:tcPr>
            <w:tcW w:w="6803" w:type="dxa"/>
            <w:shd w:val="clear" w:color="auto" w:fill="auto"/>
            <w:vAlign w:val="center"/>
          </w:tcPr>
          <w:p w:rsidR="003E6385" w:rsidRPr="009B1F6C" w:rsidRDefault="003E6385" w:rsidP="003E6385">
            <w:pPr>
              <w:jc w:val="center"/>
              <w:rPr>
                <w:rFonts w:cs="Times New Roman"/>
                <w:szCs w:val="24"/>
              </w:rPr>
            </w:pPr>
            <w:r w:rsidRPr="009B1F6C">
              <w:rPr>
                <w:rFonts w:cs="Times New Roman"/>
                <w:szCs w:val="24"/>
              </w:rPr>
              <w:t>Субъекты Российской Федерации</w:t>
            </w:r>
          </w:p>
        </w:tc>
        <w:tc>
          <w:tcPr>
            <w:tcW w:w="2268" w:type="dxa"/>
            <w:shd w:val="clear" w:color="auto" w:fill="auto"/>
            <w:vAlign w:val="center"/>
          </w:tcPr>
          <w:p w:rsidR="003E6385" w:rsidRPr="009B1F6C" w:rsidRDefault="003E6385" w:rsidP="003E6385">
            <w:pPr>
              <w:jc w:val="center"/>
              <w:rPr>
                <w:rFonts w:cs="Times New Roman"/>
                <w:szCs w:val="24"/>
              </w:rPr>
            </w:pPr>
            <w:r w:rsidRPr="009B1F6C">
              <w:rPr>
                <w:rFonts w:cs="Times New Roman"/>
                <w:szCs w:val="24"/>
              </w:rPr>
              <w:t>Коэффициент</w:t>
            </w:r>
          </w:p>
        </w:tc>
      </w:tr>
      <w:tr w:rsidR="009B1F6C" w:rsidRPr="009B1F6C" w:rsidTr="003E6385">
        <w:trPr>
          <w:trHeight w:val="20"/>
          <w:jc w:val="center"/>
        </w:trPr>
        <w:tc>
          <w:tcPr>
            <w:tcW w:w="6803" w:type="dxa"/>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Уральский федеральный округ:</w:t>
            </w:r>
          </w:p>
        </w:tc>
        <w:tc>
          <w:tcPr>
            <w:tcW w:w="2268" w:type="dxa"/>
            <w:shd w:val="clear" w:color="auto" w:fill="auto"/>
            <w:vAlign w:val="center"/>
          </w:tcPr>
          <w:p w:rsidR="003E6385" w:rsidRPr="009B1F6C" w:rsidRDefault="003E6385" w:rsidP="003E6385">
            <w:pPr>
              <w:jc w:val="center"/>
              <w:rPr>
                <w:rFonts w:cs="Times New Roman"/>
                <w:szCs w:val="24"/>
              </w:rPr>
            </w:pP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Ханты-Мансийский автономный округ (Югра) (2 зона)</w:t>
            </w:r>
          </w:p>
        </w:tc>
        <w:tc>
          <w:tcPr>
            <w:tcW w:w="2268" w:type="dxa"/>
            <w:shd w:val="clear" w:color="auto" w:fill="auto"/>
            <w:vAlign w:val="center"/>
          </w:tcPr>
          <w:p w:rsidR="00FC665E" w:rsidRDefault="00FC665E" w:rsidP="00FC665E">
            <w:pPr>
              <w:jc w:val="center"/>
            </w:pPr>
            <w:r>
              <w:t>0,99</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Ханты-Мансийский автономный округ (Югра) (3 зона)</w:t>
            </w:r>
          </w:p>
        </w:tc>
        <w:tc>
          <w:tcPr>
            <w:tcW w:w="2268" w:type="dxa"/>
            <w:shd w:val="clear" w:color="auto" w:fill="auto"/>
            <w:vAlign w:val="center"/>
          </w:tcPr>
          <w:p w:rsidR="00FC665E" w:rsidRDefault="00FC665E" w:rsidP="00FC665E">
            <w:pPr>
              <w:jc w:val="center"/>
            </w:pPr>
            <w:r>
              <w:t>1,00</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Ханты-Мансийский автономный округ (Югра) (4 зона)</w:t>
            </w:r>
          </w:p>
        </w:tc>
        <w:tc>
          <w:tcPr>
            <w:tcW w:w="2268" w:type="dxa"/>
            <w:shd w:val="clear" w:color="auto" w:fill="auto"/>
            <w:vAlign w:val="center"/>
          </w:tcPr>
          <w:p w:rsidR="00FC665E" w:rsidRDefault="00FC665E" w:rsidP="00FC665E">
            <w:pPr>
              <w:jc w:val="center"/>
            </w:pPr>
            <w:r>
              <w:t>0,99</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Ханты-Мансийский автономный округ (Югра) (5 зона)</w:t>
            </w:r>
          </w:p>
        </w:tc>
        <w:tc>
          <w:tcPr>
            <w:tcW w:w="2268" w:type="dxa"/>
            <w:shd w:val="clear" w:color="auto" w:fill="auto"/>
            <w:vAlign w:val="center"/>
          </w:tcPr>
          <w:p w:rsidR="00FC665E" w:rsidRDefault="00FC665E" w:rsidP="00FC665E">
            <w:pPr>
              <w:jc w:val="center"/>
            </w:pPr>
            <w:r>
              <w:t>1,06</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Ямало-Ненецкий автономный округ (2 зона)</w:t>
            </w:r>
          </w:p>
        </w:tc>
        <w:tc>
          <w:tcPr>
            <w:tcW w:w="2268" w:type="dxa"/>
            <w:shd w:val="clear" w:color="auto" w:fill="auto"/>
            <w:vAlign w:val="center"/>
          </w:tcPr>
          <w:p w:rsidR="00FC665E" w:rsidRDefault="00FC665E" w:rsidP="00FC665E">
            <w:pPr>
              <w:jc w:val="center"/>
            </w:pPr>
            <w:r>
              <w:t>0,99</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Ямало-Ненецкий автономный округ (3 зона)</w:t>
            </w:r>
          </w:p>
        </w:tc>
        <w:tc>
          <w:tcPr>
            <w:tcW w:w="2268" w:type="dxa"/>
            <w:shd w:val="clear" w:color="auto" w:fill="auto"/>
            <w:vAlign w:val="center"/>
          </w:tcPr>
          <w:p w:rsidR="00FC665E" w:rsidRDefault="00FC665E" w:rsidP="00FC665E">
            <w:pPr>
              <w:jc w:val="center"/>
            </w:pPr>
            <w:r>
              <w:t>0,98</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Ямало-Ненецкий автономный округ (4 зона)</w:t>
            </w:r>
          </w:p>
        </w:tc>
        <w:tc>
          <w:tcPr>
            <w:tcW w:w="2268" w:type="dxa"/>
            <w:shd w:val="clear" w:color="auto" w:fill="auto"/>
            <w:vAlign w:val="center"/>
          </w:tcPr>
          <w:p w:rsidR="00FC665E" w:rsidRDefault="00FC665E" w:rsidP="00FC665E">
            <w:pPr>
              <w:jc w:val="center"/>
            </w:pPr>
            <w:r>
              <w:t>1,03</w:t>
            </w:r>
          </w:p>
        </w:tc>
      </w:tr>
      <w:tr w:rsidR="00FC665E" w:rsidRPr="009B1F6C" w:rsidTr="00BF47ED">
        <w:trPr>
          <w:trHeight w:val="20"/>
          <w:jc w:val="center"/>
        </w:trPr>
        <w:tc>
          <w:tcPr>
            <w:tcW w:w="6803" w:type="dxa"/>
            <w:tcBorders>
              <w:bottom w:val="single" w:sz="4" w:space="0" w:color="auto"/>
            </w:tcBorders>
            <w:shd w:val="clear" w:color="auto" w:fill="auto"/>
            <w:vAlign w:val="center"/>
            <w:hideMark/>
          </w:tcPr>
          <w:p w:rsidR="00FC665E" w:rsidRPr="009B1F6C" w:rsidRDefault="00FC665E" w:rsidP="00FC665E">
            <w:pPr>
              <w:rPr>
                <w:rFonts w:cs="Times New Roman"/>
                <w:szCs w:val="24"/>
              </w:rPr>
            </w:pPr>
            <w:r w:rsidRPr="009B1F6C">
              <w:t>Ямало-Ненецкий автономный округ (5 зона)</w:t>
            </w:r>
          </w:p>
        </w:tc>
        <w:tc>
          <w:tcPr>
            <w:tcW w:w="2268" w:type="dxa"/>
            <w:tcBorders>
              <w:bottom w:val="single" w:sz="4" w:space="0" w:color="auto"/>
            </w:tcBorders>
            <w:shd w:val="clear" w:color="auto" w:fill="auto"/>
            <w:vAlign w:val="center"/>
          </w:tcPr>
          <w:p w:rsidR="00FC665E" w:rsidRDefault="00FC665E" w:rsidP="00FC665E">
            <w:pPr>
              <w:jc w:val="center"/>
            </w:pPr>
            <w:r>
              <w:t>0,98</w:t>
            </w:r>
          </w:p>
        </w:tc>
      </w:tr>
      <w:tr w:rsidR="00BF47ED" w:rsidRPr="009B1F6C" w:rsidTr="00BF47ED">
        <w:trPr>
          <w:trHeight w:val="20"/>
          <w:jc w:val="center"/>
        </w:trPr>
        <w:tc>
          <w:tcPr>
            <w:tcW w:w="6803" w:type="dxa"/>
            <w:tcBorders>
              <w:top w:val="single" w:sz="4" w:space="0" w:color="auto"/>
              <w:left w:val="nil"/>
              <w:bottom w:val="nil"/>
              <w:right w:val="nil"/>
            </w:tcBorders>
            <w:shd w:val="clear" w:color="auto" w:fill="auto"/>
            <w:vAlign w:val="center"/>
          </w:tcPr>
          <w:p w:rsidR="00BF47ED" w:rsidRPr="009B1F6C" w:rsidRDefault="00BF47ED" w:rsidP="00FC665E"/>
        </w:tc>
        <w:tc>
          <w:tcPr>
            <w:tcW w:w="2268" w:type="dxa"/>
            <w:tcBorders>
              <w:top w:val="single" w:sz="4" w:space="0" w:color="auto"/>
              <w:left w:val="nil"/>
              <w:bottom w:val="nil"/>
              <w:right w:val="nil"/>
            </w:tcBorders>
            <w:shd w:val="clear" w:color="auto" w:fill="auto"/>
            <w:vAlign w:val="center"/>
          </w:tcPr>
          <w:p w:rsidR="00BF47ED" w:rsidRDefault="00BF47ED" w:rsidP="00FC665E">
            <w:pPr>
              <w:jc w:val="center"/>
            </w:pPr>
          </w:p>
        </w:tc>
      </w:tr>
      <w:tr w:rsidR="009B1F6C" w:rsidRPr="009B1F6C" w:rsidTr="00BF47ED">
        <w:trPr>
          <w:trHeight w:val="20"/>
          <w:jc w:val="center"/>
        </w:trPr>
        <w:tc>
          <w:tcPr>
            <w:tcW w:w="6803" w:type="dxa"/>
            <w:tcBorders>
              <w:top w:val="single" w:sz="4" w:space="0" w:color="auto"/>
            </w:tcBorders>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Сибирский федеральный округ:</w:t>
            </w:r>
          </w:p>
        </w:tc>
        <w:tc>
          <w:tcPr>
            <w:tcW w:w="2268" w:type="dxa"/>
            <w:tcBorders>
              <w:top w:val="single" w:sz="4" w:space="0" w:color="auto"/>
            </w:tcBorders>
            <w:shd w:val="clear" w:color="auto" w:fill="auto"/>
            <w:vAlign w:val="center"/>
          </w:tcPr>
          <w:p w:rsidR="003E6385" w:rsidRPr="009B1F6C" w:rsidRDefault="003E6385" w:rsidP="003E6385">
            <w:pPr>
              <w:jc w:val="center"/>
              <w:rPr>
                <w:rFonts w:cs="Times New Roman"/>
                <w:szCs w:val="24"/>
              </w:rPr>
            </w:pP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Красноярский край (2 зона)</w:t>
            </w:r>
          </w:p>
        </w:tc>
        <w:tc>
          <w:tcPr>
            <w:tcW w:w="2268" w:type="dxa"/>
            <w:shd w:val="clear" w:color="auto" w:fill="auto"/>
            <w:vAlign w:val="center"/>
          </w:tcPr>
          <w:p w:rsidR="00FC665E" w:rsidRDefault="00FC665E" w:rsidP="00FC665E">
            <w:pPr>
              <w:jc w:val="center"/>
              <w:rPr>
                <w:color w:val="000000"/>
              </w:rPr>
            </w:pPr>
            <w:r>
              <w:rPr>
                <w:color w:val="000000"/>
              </w:rPr>
              <w:t>1,00</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Красноярский край (3 зона)</w:t>
            </w:r>
          </w:p>
        </w:tc>
        <w:tc>
          <w:tcPr>
            <w:tcW w:w="2268" w:type="dxa"/>
            <w:shd w:val="clear" w:color="auto" w:fill="auto"/>
            <w:vAlign w:val="center"/>
          </w:tcPr>
          <w:p w:rsidR="00FC665E" w:rsidRDefault="00FC665E" w:rsidP="00FC665E">
            <w:pPr>
              <w:jc w:val="center"/>
              <w:rPr>
                <w:color w:val="000000"/>
              </w:rPr>
            </w:pPr>
            <w:r>
              <w:rPr>
                <w:color w:val="000000"/>
              </w:rPr>
              <w:t>1,44</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Красноярский край (4 зона)</w:t>
            </w:r>
          </w:p>
        </w:tc>
        <w:tc>
          <w:tcPr>
            <w:tcW w:w="2268" w:type="dxa"/>
            <w:shd w:val="clear" w:color="auto" w:fill="auto"/>
            <w:vAlign w:val="center"/>
          </w:tcPr>
          <w:p w:rsidR="00FC665E" w:rsidRDefault="00FC665E" w:rsidP="00FC665E">
            <w:pPr>
              <w:jc w:val="center"/>
              <w:rPr>
                <w:color w:val="000000"/>
              </w:rPr>
            </w:pPr>
            <w:r>
              <w:rPr>
                <w:color w:val="000000"/>
              </w:rPr>
              <w:t>1,57</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Красноярский край (5 зона)</w:t>
            </w:r>
          </w:p>
        </w:tc>
        <w:tc>
          <w:tcPr>
            <w:tcW w:w="2268" w:type="dxa"/>
            <w:shd w:val="clear" w:color="auto" w:fill="auto"/>
            <w:vAlign w:val="center"/>
          </w:tcPr>
          <w:p w:rsidR="00FC665E" w:rsidRDefault="00FC665E" w:rsidP="00FC665E">
            <w:pPr>
              <w:jc w:val="center"/>
              <w:rPr>
                <w:color w:val="000000"/>
              </w:rPr>
            </w:pPr>
            <w:r>
              <w:rPr>
                <w:color w:val="000000"/>
              </w:rPr>
              <w:t>1,50</w:t>
            </w:r>
          </w:p>
        </w:tc>
      </w:tr>
      <w:tr w:rsidR="00FC665E" w:rsidRPr="009B1F6C" w:rsidTr="003E6385">
        <w:trPr>
          <w:trHeight w:val="20"/>
          <w:jc w:val="center"/>
        </w:trPr>
        <w:tc>
          <w:tcPr>
            <w:tcW w:w="6803" w:type="dxa"/>
            <w:shd w:val="clear" w:color="auto" w:fill="auto"/>
            <w:vAlign w:val="center"/>
            <w:hideMark/>
          </w:tcPr>
          <w:p w:rsidR="00FC665E" w:rsidRPr="009B1F6C" w:rsidRDefault="00FC665E" w:rsidP="00FC665E">
            <w:pPr>
              <w:rPr>
                <w:rFonts w:cs="Times New Roman"/>
                <w:szCs w:val="24"/>
              </w:rPr>
            </w:pPr>
            <w:r w:rsidRPr="009B1F6C">
              <w:t>Красноярский край (6 зона)</w:t>
            </w:r>
          </w:p>
        </w:tc>
        <w:tc>
          <w:tcPr>
            <w:tcW w:w="2268" w:type="dxa"/>
            <w:shd w:val="clear" w:color="auto" w:fill="auto"/>
            <w:vAlign w:val="center"/>
          </w:tcPr>
          <w:p w:rsidR="00FC665E" w:rsidRDefault="00FC665E" w:rsidP="00FC665E">
            <w:pPr>
              <w:jc w:val="center"/>
              <w:rPr>
                <w:color w:val="000000"/>
              </w:rPr>
            </w:pPr>
            <w:r>
              <w:rPr>
                <w:color w:val="000000"/>
              </w:rPr>
              <w:t>1,86</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(7 зона)</w:t>
            </w:r>
          </w:p>
        </w:tc>
        <w:tc>
          <w:tcPr>
            <w:tcW w:w="2268" w:type="dxa"/>
            <w:shd w:val="clear" w:color="auto" w:fill="auto"/>
            <w:vAlign w:val="center"/>
          </w:tcPr>
          <w:p w:rsidR="00FC665E" w:rsidRDefault="00FC665E" w:rsidP="00FC665E">
            <w:pPr>
              <w:jc w:val="center"/>
              <w:rPr>
                <w:color w:val="000000"/>
              </w:rPr>
            </w:pPr>
            <w:r>
              <w:rPr>
                <w:color w:val="000000"/>
              </w:rPr>
              <w:t>1,54</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(8 зона)</w:t>
            </w:r>
          </w:p>
        </w:tc>
        <w:tc>
          <w:tcPr>
            <w:tcW w:w="2268" w:type="dxa"/>
            <w:shd w:val="clear" w:color="auto" w:fill="auto"/>
            <w:vAlign w:val="center"/>
          </w:tcPr>
          <w:p w:rsidR="00FC665E" w:rsidRDefault="00FC665E" w:rsidP="00FC665E">
            <w:pPr>
              <w:jc w:val="center"/>
              <w:rPr>
                <w:color w:val="000000"/>
              </w:rPr>
            </w:pPr>
            <w:r>
              <w:rPr>
                <w:color w:val="000000"/>
              </w:rPr>
              <w:t>1,41</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(9 зона)</w:t>
            </w:r>
          </w:p>
        </w:tc>
        <w:tc>
          <w:tcPr>
            <w:tcW w:w="2268" w:type="dxa"/>
            <w:shd w:val="clear" w:color="auto" w:fill="auto"/>
            <w:vAlign w:val="center"/>
          </w:tcPr>
          <w:p w:rsidR="00FC665E" w:rsidRDefault="00FC665E" w:rsidP="00FC665E">
            <w:pPr>
              <w:jc w:val="center"/>
              <w:rPr>
                <w:color w:val="000000"/>
              </w:rPr>
            </w:pPr>
            <w:r>
              <w:rPr>
                <w:color w:val="000000"/>
              </w:rPr>
              <w:t>1,51</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(10 зона)</w:t>
            </w:r>
          </w:p>
        </w:tc>
        <w:tc>
          <w:tcPr>
            <w:tcW w:w="2268" w:type="dxa"/>
            <w:shd w:val="clear" w:color="auto" w:fill="auto"/>
            <w:vAlign w:val="center"/>
          </w:tcPr>
          <w:p w:rsidR="00FC665E" w:rsidRDefault="00FC665E" w:rsidP="00FC665E">
            <w:pPr>
              <w:jc w:val="center"/>
              <w:rPr>
                <w:color w:val="000000"/>
              </w:rPr>
            </w:pPr>
            <w:r>
              <w:rPr>
                <w:color w:val="000000"/>
              </w:rPr>
              <w:t>1,47</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(11 зона)</w:t>
            </w:r>
          </w:p>
        </w:tc>
        <w:tc>
          <w:tcPr>
            <w:tcW w:w="2268" w:type="dxa"/>
            <w:shd w:val="clear" w:color="auto" w:fill="auto"/>
            <w:vAlign w:val="center"/>
          </w:tcPr>
          <w:p w:rsidR="00FC665E" w:rsidRDefault="00FC665E" w:rsidP="00FC665E">
            <w:pPr>
              <w:jc w:val="center"/>
              <w:rPr>
                <w:color w:val="000000"/>
              </w:rPr>
            </w:pPr>
            <w:r>
              <w:rPr>
                <w:color w:val="000000"/>
              </w:rPr>
              <w:t>1,22</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(12 зона)</w:t>
            </w:r>
          </w:p>
        </w:tc>
        <w:tc>
          <w:tcPr>
            <w:tcW w:w="2268" w:type="dxa"/>
            <w:shd w:val="clear" w:color="auto" w:fill="auto"/>
            <w:vAlign w:val="center"/>
          </w:tcPr>
          <w:p w:rsidR="00FC665E" w:rsidRDefault="00FC665E" w:rsidP="00FC665E">
            <w:pPr>
              <w:jc w:val="center"/>
              <w:rPr>
                <w:color w:val="000000"/>
              </w:rPr>
            </w:pPr>
            <w:r>
              <w:rPr>
                <w:color w:val="000000"/>
              </w:rPr>
              <w:t>1,09</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Красноярский край (13 зона)</w:t>
            </w:r>
          </w:p>
        </w:tc>
        <w:tc>
          <w:tcPr>
            <w:tcW w:w="2268" w:type="dxa"/>
            <w:shd w:val="clear" w:color="auto" w:fill="auto"/>
            <w:vAlign w:val="center"/>
          </w:tcPr>
          <w:p w:rsidR="00FC665E" w:rsidRDefault="00FC665E" w:rsidP="00FC665E">
            <w:pPr>
              <w:jc w:val="center"/>
              <w:rPr>
                <w:color w:val="000000"/>
              </w:rPr>
            </w:pPr>
            <w:r>
              <w:rPr>
                <w:color w:val="000000"/>
              </w:rPr>
              <w:t>1,14</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Иркутская область (2 зона)</w:t>
            </w:r>
          </w:p>
        </w:tc>
        <w:tc>
          <w:tcPr>
            <w:tcW w:w="2268" w:type="dxa"/>
            <w:shd w:val="clear" w:color="auto" w:fill="auto"/>
            <w:vAlign w:val="center"/>
          </w:tcPr>
          <w:p w:rsidR="00FC665E" w:rsidRDefault="00FC665E" w:rsidP="00FC665E">
            <w:pPr>
              <w:jc w:val="center"/>
              <w:rPr>
                <w:color w:val="000000"/>
              </w:rPr>
            </w:pPr>
            <w:r>
              <w:rPr>
                <w:color w:val="000000"/>
              </w:rPr>
              <w:t>1,01</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Иркутская область (3 зона)</w:t>
            </w:r>
          </w:p>
        </w:tc>
        <w:tc>
          <w:tcPr>
            <w:tcW w:w="2268" w:type="dxa"/>
            <w:shd w:val="clear" w:color="auto" w:fill="auto"/>
            <w:vAlign w:val="center"/>
          </w:tcPr>
          <w:p w:rsidR="00FC665E" w:rsidRDefault="00FC665E" w:rsidP="00FC665E">
            <w:pPr>
              <w:jc w:val="center"/>
              <w:rPr>
                <w:color w:val="000000"/>
              </w:rPr>
            </w:pPr>
            <w:r>
              <w:rPr>
                <w:color w:val="000000"/>
              </w:rPr>
              <w:t>1,06</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Иркутская область (4 зона)</w:t>
            </w:r>
          </w:p>
        </w:tc>
        <w:tc>
          <w:tcPr>
            <w:tcW w:w="2268" w:type="dxa"/>
            <w:shd w:val="clear" w:color="auto" w:fill="auto"/>
            <w:vAlign w:val="center"/>
          </w:tcPr>
          <w:p w:rsidR="00FC665E" w:rsidRDefault="00FC665E" w:rsidP="00FC665E">
            <w:pPr>
              <w:jc w:val="center"/>
              <w:rPr>
                <w:color w:val="000000"/>
              </w:rPr>
            </w:pPr>
            <w:r>
              <w:rPr>
                <w:color w:val="000000"/>
              </w:rPr>
              <w:t>1,08</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Иркутская область (5 зона)</w:t>
            </w:r>
          </w:p>
        </w:tc>
        <w:tc>
          <w:tcPr>
            <w:tcW w:w="2268" w:type="dxa"/>
            <w:shd w:val="clear" w:color="auto" w:fill="auto"/>
            <w:vAlign w:val="center"/>
          </w:tcPr>
          <w:p w:rsidR="00FC665E" w:rsidRDefault="00FC665E" w:rsidP="00FC665E">
            <w:pPr>
              <w:jc w:val="center"/>
              <w:rPr>
                <w:color w:val="000000"/>
              </w:rPr>
            </w:pPr>
            <w:r>
              <w:rPr>
                <w:color w:val="000000"/>
              </w:rPr>
              <w:t>1,11</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Иркутская область (6 зона)</w:t>
            </w:r>
          </w:p>
        </w:tc>
        <w:tc>
          <w:tcPr>
            <w:tcW w:w="2268" w:type="dxa"/>
            <w:shd w:val="clear" w:color="auto" w:fill="auto"/>
            <w:vAlign w:val="center"/>
          </w:tcPr>
          <w:p w:rsidR="00FC665E" w:rsidRDefault="00FC665E" w:rsidP="00FC665E">
            <w:pPr>
              <w:jc w:val="center"/>
              <w:rPr>
                <w:color w:val="000000"/>
              </w:rPr>
            </w:pPr>
            <w:r>
              <w:rPr>
                <w:color w:val="000000"/>
              </w:rPr>
              <w:t>1,14</w:t>
            </w:r>
          </w:p>
        </w:tc>
      </w:tr>
      <w:tr w:rsidR="009B1F6C" w:rsidRPr="009B1F6C" w:rsidTr="003E6385">
        <w:trPr>
          <w:trHeight w:val="20"/>
          <w:jc w:val="center"/>
        </w:trPr>
        <w:tc>
          <w:tcPr>
            <w:tcW w:w="6803" w:type="dxa"/>
            <w:shd w:val="clear" w:color="auto" w:fill="auto"/>
            <w:vAlign w:val="center"/>
            <w:hideMark/>
          </w:tcPr>
          <w:p w:rsidR="003E6385" w:rsidRPr="009B1F6C" w:rsidRDefault="003E6385" w:rsidP="003E6385">
            <w:pPr>
              <w:jc w:val="center"/>
              <w:rPr>
                <w:rFonts w:cs="Times New Roman"/>
                <w:szCs w:val="24"/>
              </w:rPr>
            </w:pPr>
            <w:r w:rsidRPr="009B1F6C">
              <w:rPr>
                <w:rFonts w:cs="Times New Roman"/>
                <w:szCs w:val="24"/>
              </w:rPr>
              <w:t>Дальневосточный федеральный округ:</w:t>
            </w:r>
          </w:p>
        </w:tc>
        <w:tc>
          <w:tcPr>
            <w:tcW w:w="2268" w:type="dxa"/>
            <w:shd w:val="clear" w:color="auto" w:fill="auto"/>
            <w:vAlign w:val="center"/>
          </w:tcPr>
          <w:p w:rsidR="003E6385" w:rsidRPr="009B1F6C" w:rsidRDefault="003E6385" w:rsidP="003E6385">
            <w:pPr>
              <w:jc w:val="center"/>
              <w:rPr>
                <w:rFonts w:cs="Times New Roman"/>
                <w:szCs w:val="24"/>
              </w:rPr>
            </w:pP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Республика Саха (Якутия) (2 зона)</w:t>
            </w:r>
          </w:p>
        </w:tc>
        <w:tc>
          <w:tcPr>
            <w:tcW w:w="2268" w:type="dxa"/>
            <w:shd w:val="clear" w:color="auto" w:fill="auto"/>
            <w:vAlign w:val="center"/>
          </w:tcPr>
          <w:p w:rsidR="00FC665E" w:rsidRDefault="00FC665E" w:rsidP="00FC665E">
            <w:pPr>
              <w:jc w:val="center"/>
            </w:pPr>
            <w:r>
              <w:t>1,00</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Республика Саха (Якутия) (3 зона)</w:t>
            </w:r>
          </w:p>
        </w:tc>
        <w:tc>
          <w:tcPr>
            <w:tcW w:w="2268" w:type="dxa"/>
            <w:shd w:val="clear" w:color="auto" w:fill="auto"/>
            <w:vAlign w:val="center"/>
          </w:tcPr>
          <w:p w:rsidR="00FC665E" w:rsidRDefault="00FC665E" w:rsidP="00FC665E">
            <w:pPr>
              <w:jc w:val="center"/>
            </w:pPr>
            <w:r>
              <w:t>1,06</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Республика Саха (Якутия) (4 зона)</w:t>
            </w:r>
          </w:p>
        </w:tc>
        <w:tc>
          <w:tcPr>
            <w:tcW w:w="2268" w:type="dxa"/>
            <w:shd w:val="clear" w:color="auto" w:fill="auto"/>
            <w:vAlign w:val="center"/>
          </w:tcPr>
          <w:p w:rsidR="00FC665E" w:rsidRDefault="00FC665E" w:rsidP="00FC665E">
            <w:pPr>
              <w:jc w:val="center"/>
            </w:pPr>
            <w:r>
              <w:t>1,04</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Республика Саха (Якутия) (5 зона)</w:t>
            </w:r>
          </w:p>
        </w:tc>
        <w:tc>
          <w:tcPr>
            <w:tcW w:w="2268" w:type="dxa"/>
            <w:shd w:val="clear" w:color="auto" w:fill="auto"/>
            <w:vAlign w:val="center"/>
          </w:tcPr>
          <w:p w:rsidR="00FC665E" w:rsidRDefault="00FC665E" w:rsidP="00FC665E">
            <w:pPr>
              <w:jc w:val="center"/>
            </w:pPr>
            <w:r>
              <w:t>1,06</w:t>
            </w:r>
          </w:p>
        </w:tc>
      </w:tr>
      <w:tr w:rsidR="00FC665E" w:rsidRPr="009B1F6C" w:rsidTr="003E6385">
        <w:trPr>
          <w:trHeight w:val="20"/>
          <w:jc w:val="center"/>
        </w:trPr>
        <w:tc>
          <w:tcPr>
            <w:tcW w:w="6803" w:type="dxa"/>
            <w:shd w:val="clear" w:color="auto" w:fill="auto"/>
            <w:vAlign w:val="center"/>
          </w:tcPr>
          <w:p w:rsidR="00FC665E" w:rsidRPr="009B1F6C" w:rsidRDefault="00FC665E" w:rsidP="00FC665E">
            <w:pPr>
              <w:rPr>
                <w:rFonts w:cs="Times New Roman"/>
                <w:szCs w:val="24"/>
              </w:rPr>
            </w:pPr>
            <w:r w:rsidRPr="009B1F6C">
              <w:t>Республика Саха (Якутия) (6 зона)</w:t>
            </w:r>
          </w:p>
        </w:tc>
        <w:tc>
          <w:tcPr>
            <w:tcW w:w="2268" w:type="dxa"/>
            <w:shd w:val="clear" w:color="auto" w:fill="auto"/>
            <w:vAlign w:val="center"/>
          </w:tcPr>
          <w:p w:rsidR="00FC665E" w:rsidRDefault="00FC665E" w:rsidP="00FC665E">
            <w:pPr>
              <w:jc w:val="center"/>
            </w:pPr>
            <w:r>
              <w:t>1,17</w:t>
            </w:r>
          </w:p>
        </w:tc>
      </w:tr>
      <w:tr w:rsidR="009B1F6C"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Республика Саха (Якутия) (11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1,18</w:t>
            </w:r>
          </w:p>
        </w:tc>
      </w:tr>
      <w:tr w:rsidR="0063262D" w:rsidRPr="009B1F6C" w:rsidTr="003E6385">
        <w:trPr>
          <w:trHeight w:val="20"/>
          <w:jc w:val="center"/>
        </w:trPr>
        <w:tc>
          <w:tcPr>
            <w:tcW w:w="6803" w:type="dxa"/>
            <w:shd w:val="clear" w:color="auto" w:fill="auto"/>
            <w:vAlign w:val="center"/>
          </w:tcPr>
          <w:p w:rsidR="0063262D" w:rsidRPr="009B1F6C" w:rsidRDefault="0063262D" w:rsidP="0063262D">
            <w:pPr>
              <w:rPr>
                <w:rFonts w:cs="Times New Roman"/>
                <w:szCs w:val="24"/>
              </w:rPr>
            </w:pPr>
            <w:r w:rsidRPr="009B1F6C">
              <w:t>Амурская область (2 зона)</w:t>
            </w:r>
          </w:p>
        </w:tc>
        <w:tc>
          <w:tcPr>
            <w:tcW w:w="2268" w:type="dxa"/>
            <w:shd w:val="clear" w:color="auto" w:fill="auto"/>
            <w:vAlign w:val="center"/>
          </w:tcPr>
          <w:p w:rsidR="0063262D" w:rsidRPr="009B1F6C" w:rsidRDefault="0063262D" w:rsidP="0063262D">
            <w:pPr>
              <w:jc w:val="center"/>
              <w:rPr>
                <w:rFonts w:cs="Times New Roman"/>
                <w:szCs w:val="24"/>
              </w:rPr>
            </w:pPr>
            <w:r w:rsidRPr="009B1F6C">
              <w:t>1,09</w:t>
            </w:r>
          </w:p>
        </w:tc>
      </w:tr>
      <w:tr w:rsidR="00FC665E" w:rsidRPr="009B1F6C" w:rsidTr="003E6385">
        <w:trPr>
          <w:trHeight w:val="20"/>
          <w:jc w:val="center"/>
        </w:trPr>
        <w:tc>
          <w:tcPr>
            <w:tcW w:w="6803" w:type="dxa"/>
            <w:shd w:val="clear" w:color="auto" w:fill="auto"/>
            <w:vAlign w:val="center"/>
          </w:tcPr>
          <w:p w:rsidR="00FC665E" w:rsidRDefault="00FC665E" w:rsidP="00FC665E">
            <w:pPr>
              <w:rPr>
                <w:color w:val="000000"/>
              </w:rPr>
            </w:pPr>
            <w:r>
              <w:rPr>
                <w:color w:val="000000"/>
              </w:rPr>
              <w:t>Сахалинская область (2 зона)</w:t>
            </w:r>
          </w:p>
        </w:tc>
        <w:tc>
          <w:tcPr>
            <w:tcW w:w="2268" w:type="dxa"/>
            <w:shd w:val="clear" w:color="auto" w:fill="auto"/>
            <w:vAlign w:val="center"/>
          </w:tcPr>
          <w:p w:rsidR="00FC665E" w:rsidRDefault="00FC665E" w:rsidP="00FC665E">
            <w:pPr>
              <w:jc w:val="center"/>
              <w:rPr>
                <w:color w:val="000000"/>
              </w:rPr>
            </w:pPr>
            <w:r>
              <w:rPr>
                <w:color w:val="000000"/>
              </w:rPr>
              <w:t>1,01</w:t>
            </w:r>
          </w:p>
        </w:tc>
      </w:tr>
      <w:tr w:rsidR="00FC665E" w:rsidRPr="009B1F6C" w:rsidTr="003E6385">
        <w:trPr>
          <w:trHeight w:val="20"/>
          <w:jc w:val="center"/>
        </w:trPr>
        <w:tc>
          <w:tcPr>
            <w:tcW w:w="6803" w:type="dxa"/>
            <w:shd w:val="clear" w:color="auto" w:fill="auto"/>
            <w:vAlign w:val="center"/>
          </w:tcPr>
          <w:p w:rsidR="00FC665E" w:rsidRDefault="00FC665E" w:rsidP="00FC665E">
            <w:pPr>
              <w:rPr>
                <w:color w:val="000000"/>
              </w:rPr>
            </w:pPr>
            <w:r>
              <w:rPr>
                <w:color w:val="000000"/>
              </w:rPr>
              <w:t>Сахалинская область (3 зона)</w:t>
            </w:r>
          </w:p>
        </w:tc>
        <w:tc>
          <w:tcPr>
            <w:tcW w:w="2268" w:type="dxa"/>
            <w:shd w:val="clear" w:color="auto" w:fill="auto"/>
            <w:vAlign w:val="center"/>
          </w:tcPr>
          <w:p w:rsidR="00FC665E" w:rsidRDefault="00FC665E" w:rsidP="00FC665E">
            <w:pPr>
              <w:jc w:val="center"/>
              <w:rPr>
                <w:color w:val="000000"/>
              </w:rPr>
            </w:pPr>
            <w:r>
              <w:rPr>
                <w:color w:val="000000"/>
              </w:rPr>
              <w:t>1,10</w:t>
            </w:r>
          </w:p>
        </w:tc>
      </w:tr>
      <w:tr w:rsidR="00FC665E" w:rsidRPr="009B1F6C" w:rsidTr="003E6385">
        <w:trPr>
          <w:trHeight w:val="20"/>
          <w:jc w:val="center"/>
        </w:trPr>
        <w:tc>
          <w:tcPr>
            <w:tcW w:w="6803" w:type="dxa"/>
            <w:shd w:val="clear" w:color="auto" w:fill="auto"/>
            <w:vAlign w:val="center"/>
          </w:tcPr>
          <w:p w:rsidR="00FC665E" w:rsidRDefault="00FC665E" w:rsidP="00FC665E">
            <w:pPr>
              <w:rPr>
                <w:color w:val="000000"/>
              </w:rPr>
            </w:pPr>
            <w:r>
              <w:rPr>
                <w:color w:val="000000"/>
              </w:rPr>
              <w:t>Сахалинская область (4 зона)</w:t>
            </w:r>
          </w:p>
        </w:tc>
        <w:tc>
          <w:tcPr>
            <w:tcW w:w="2268" w:type="dxa"/>
            <w:shd w:val="clear" w:color="auto" w:fill="auto"/>
            <w:vAlign w:val="center"/>
          </w:tcPr>
          <w:p w:rsidR="00FC665E" w:rsidRDefault="00FC665E" w:rsidP="00FC665E">
            <w:pPr>
              <w:jc w:val="center"/>
              <w:rPr>
                <w:color w:val="000000"/>
              </w:rPr>
            </w:pPr>
            <w:r>
              <w:rPr>
                <w:color w:val="000000"/>
              </w:rPr>
              <w:t>1,17</w:t>
            </w:r>
          </w:p>
        </w:tc>
      </w:tr>
      <w:tr w:rsidR="00FC665E" w:rsidRPr="009B1F6C" w:rsidTr="003E6385">
        <w:trPr>
          <w:trHeight w:val="20"/>
          <w:jc w:val="center"/>
        </w:trPr>
        <w:tc>
          <w:tcPr>
            <w:tcW w:w="6803" w:type="dxa"/>
            <w:shd w:val="clear" w:color="auto" w:fill="auto"/>
            <w:vAlign w:val="center"/>
          </w:tcPr>
          <w:p w:rsidR="00FC665E" w:rsidRDefault="00FC665E" w:rsidP="00FC665E">
            <w:pPr>
              <w:rPr>
                <w:color w:val="000000"/>
              </w:rPr>
            </w:pPr>
            <w:r>
              <w:rPr>
                <w:color w:val="000000"/>
              </w:rPr>
              <w:t>Сахалинская область (5 зона)</w:t>
            </w:r>
          </w:p>
        </w:tc>
        <w:tc>
          <w:tcPr>
            <w:tcW w:w="2268" w:type="dxa"/>
            <w:shd w:val="clear" w:color="auto" w:fill="auto"/>
            <w:vAlign w:val="center"/>
          </w:tcPr>
          <w:p w:rsidR="00FC665E" w:rsidRDefault="00FC665E" w:rsidP="00FC665E">
            <w:pPr>
              <w:jc w:val="center"/>
              <w:rPr>
                <w:color w:val="000000"/>
              </w:rPr>
            </w:pPr>
            <w:r>
              <w:rPr>
                <w:color w:val="000000"/>
              </w:rPr>
              <w:t>1,24</w:t>
            </w:r>
          </w:p>
        </w:tc>
      </w:tr>
    </w:tbl>
    <w:p w:rsidR="00F92432" w:rsidRPr="009B1F6C" w:rsidRDefault="00F92432" w:rsidP="00445DA9">
      <w:pPr>
        <w:tabs>
          <w:tab w:val="left" w:pos="851"/>
        </w:tabs>
        <w:suppressAutoHyphens/>
        <w:ind w:left="709"/>
        <w:jc w:val="both"/>
        <w:rPr>
          <w:rFonts w:eastAsia="Times New Roman" w:cs="Times New Roman"/>
          <w:szCs w:val="24"/>
          <w:lang w:eastAsia="ru-RU"/>
        </w:rPr>
      </w:pPr>
    </w:p>
    <w:p w:rsidR="00374927" w:rsidRPr="009B1F6C" w:rsidRDefault="00374927" w:rsidP="004E27F8">
      <w:pPr>
        <w:pStyle w:val="2"/>
        <w:keepNext w:val="0"/>
        <w:numPr>
          <w:ilvl w:val="0"/>
          <w:numId w:val="25"/>
        </w:numPr>
        <w:tabs>
          <w:tab w:val="left" w:pos="851"/>
        </w:tabs>
        <w:suppressAutoHyphens/>
        <w:ind w:left="0" w:firstLine="425"/>
        <w:rPr>
          <w:szCs w:val="24"/>
        </w:rPr>
      </w:pPr>
      <w:r w:rsidRPr="009B1F6C">
        <w:rPr>
          <w:szCs w:val="24"/>
        </w:rPr>
        <w:t>Коэффициенты</w:t>
      </w:r>
      <w:r w:rsidR="00F47416" w:rsidRPr="009B1F6C">
        <w:rPr>
          <w:szCs w:val="24"/>
        </w:rPr>
        <w:t xml:space="preserve"> </w:t>
      </w:r>
      <w:r w:rsidR="00F47416" w:rsidRPr="009B1F6C">
        <w:t>К</w:t>
      </w:r>
      <w:r w:rsidR="00F47416" w:rsidRPr="009B1F6C">
        <w:rPr>
          <w:vertAlign w:val="subscript"/>
        </w:rPr>
        <w:t>рег.1</w:t>
      </w:r>
      <w:r w:rsidRPr="009B1F6C">
        <w:rPr>
          <w:szCs w:val="24"/>
        </w:rPr>
        <w:t xml:space="preserve">, учитывающие отличия регионально-климатических условий, компенсирующие дополнительные затраты строительно-монтажных организаций </w:t>
      </w:r>
      <w:r w:rsidR="00894A97" w:rsidRPr="009B1F6C">
        <w:rPr>
          <w:szCs w:val="24"/>
        </w:rPr>
        <w:br/>
      </w:r>
      <w:r w:rsidRPr="009B1F6C">
        <w:rPr>
          <w:szCs w:val="24"/>
        </w:rPr>
        <w:t xml:space="preserve">при производстве строительных и монтажных работ в зимнее время (зимний период) </w:t>
      </w:r>
      <w:r w:rsidR="00894A97" w:rsidRPr="009B1F6C">
        <w:rPr>
          <w:szCs w:val="24"/>
        </w:rPr>
        <w:br/>
      </w:r>
      <w:r w:rsidRPr="009B1F6C">
        <w:rPr>
          <w:szCs w:val="24"/>
        </w:rPr>
        <w:t xml:space="preserve">в зависимости от температурной зоны осуществления строительства, предусматриваются в целях приведения </w:t>
      </w:r>
      <w:r w:rsidR="00FE2036" w:rsidRPr="009B1F6C">
        <w:rPr>
          <w:szCs w:val="24"/>
        </w:rPr>
        <w:t>П</w:t>
      </w:r>
      <w:r w:rsidRPr="009B1F6C">
        <w:rPr>
          <w:szCs w:val="24"/>
        </w:rPr>
        <w:t xml:space="preserve">оказателей НЦС к условиям субъектов Российской Федерации, приведены </w:t>
      </w:r>
      <w:r w:rsidR="00894A97" w:rsidRPr="009B1F6C">
        <w:rPr>
          <w:szCs w:val="24"/>
        </w:rPr>
        <w:br/>
      </w:r>
      <w:r w:rsidRPr="009B1F6C">
        <w:rPr>
          <w:szCs w:val="24"/>
        </w:rPr>
        <w:t>в Таблице 4.</w:t>
      </w:r>
    </w:p>
    <w:p w:rsidR="009B5174" w:rsidRPr="009B1F6C" w:rsidRDefault="009B5174" w:rsidP="009B5174">
      <w:pPr>
        <w:pStyle w:val="a3"/>
        <w:ind w:left="1146"/>
        <w:rPr>
          <w:lang w:eastAsia="ru-RU"/>
        </w:rPr>
        <w:sectPr w:rsidR="009B5174" w:rsidRPr="009B1F6C" w:rsidSect="002E3A9B">
          <w:headerReference w:type="default" r:id="rId8"/>
          <w:footerReference w:type="default" r:id="rId9"/>
          <w:pgSz w:w="11906" w:h="16838"/>
          <w:pgMar w:top="1134" w:right="567" w:bottom="1276" w:left="1134" w:header="709" w:footer="709" w:gutter="0"/>
          <w:pgNumType w:start="1"/>
          <w:cols w:space="708"/>
          <w:titlePg/>
          <w:docGrid w:linePitch="360"/>
        </w:sectPr>
      </w:pPr>
    </w:p>
    <w:p w:rsidR="0015611C" w:rsidRPr="009B1F6C" w:rsidRDefault="009B5174" w:rsidP="009B5174">
      <w:pPr>
        <w:jc w:val="center"/>
        <w:rPr>
          <w:rFonts w:eastAsia="Times New Roman" w:cs="Times New Roman"/>
          <w:szCs w:val="24"/>
          <w:lang w:eastAsia="ru-RU"/>
        </w:rPr>
      </w:pPr>
      <w:r w:rsidRPr="009B1F6C">
        <w:rPr>
          <w:rFonts w:eastAsia="Times New Roman" w:cs="Times New Roman"/>
          <w:szCs w:val="24"/>
          <w:lang w:eastAsia="ru-RU"/>
        </w:rPr>
        <w:t>Коэффициенты, учитывающие изменение стоимости строительства</w:t>
      </w:r>
    </w:p>
    <w:p w:rsidR="002E3A9B" w:rsidRDefault="009B5174" w:rsidP="002E3A9B">
      <w:pPr>
        <w:jc w:val="center"/>
        <w:rPr>
          <w:rFonts w:eastAsia="Times New Roman" w:cs="Times New Roman"/>
          <w:szCs w:val="24"/>
          <w:lang w:eastAsia="ru-RU"/>
        </w:rPr>
      </w:pPr>
      <w:r w:rsidRPr="009B1F6C">
        <w:rPr>
          <w:rFonts w:eastAsia="Times New Roman" w:cs="Times New Roman"/>
          <w:szCs w:val="24"/>
          <w:lang w:eastAsia="ru-RU"/>
        </w:rPr>
        <w:t>на территориях субъектов Российской Федерации, связанные с климатическими условиями</w:t>
      </w:r>
      <w:r w:rsidR="000209B8" w:rsidRPr="009B1F6C">
        <w:rPr>
          <w:rFonts w:eastAsia="Times New Roman" w:cs="Times New Roman"/>
          <w:szCs w:val="24"/>
          <w:lang w:eastAsia="ru-RU"/>
        </w:rPr>
        <w:t xml:space="preserve"> (К</w:t>
      </w:r>
      <w:r w:rsidR="000209B8" w:rsidRPr="009B1F6C">
        <w:rPr>
          <w:rFonts w:eastAsia="Times New Roman" w:cs="Times New Roman"/>
          <w:szCs w:val="24"/>
          <w:vertAlign w:val="subscript"/>
          <w:lang w:eastAsia="ru-RU"/>
        </w:rPr>
        <w:t>рег</w:t>
      </w:r>
      <w:r w:rsidR="00851ABF" w:rsidRPr="009B1F6C">
        <w:rPr>
          <w:rFonts w:eastAsia="Times New Roman" w:cs="Times New Roman"/>
          <w:szCs w:val="24"/>
          <w:vertAlign w:val="subscript"/>
          <w:lang w:eastAsia="ru-RU"/>
        </w:rPr>
        <w:t>.</w:t>
      </w:r>
      <w:r w:rsidR="000209B8" w:rsidRPr="009B1F6C">
        <w:rPr>
          <w:rFonts w:eastAsia="Times New Roman" w:cs="Times New Roman"/>
          <w:szCs w:val="24"/>
          <w:vertAlign w:val="subscript"/>
          <w:lang w:eastAsia="ru-RU"/>
        </w:rPr>
        <w:t>1</w:t>
      </w:r>
      <w:r w:rsidR="000209B8" w:rsidRPr="009B1F6C">
        <w:rPr>
          <w:rFonts w:eastAsia="Times New Roman" w:cs="Times New Roman"/>
          <w:szCs w:val="24"/>
          <w:lang w:eastAsia="ru-RU"/>
        </w:rPr>
        <w:t>)</w:t>
      </w:r>
    </w:p>
    <w:p w:rsidR="002E3A9B" w:rsidRDefault="002E3A9B" w:rsidP="002E3A9B">
      <w:pPr>
        <w:tabs>
          <w:tab w:val="left" w:pos="284"/>
          <w:tab w:val="left" w:pos="567"/>
          <w:tab w:val="left" w:pos="851"/>
        </w:tabs>
        <w:ind w:firstLine="284"/>
        <w:jc w:val="right"/>
        <w:rPr>
          <w:rFonts w:eastAsia="Times New Roman" w:cs="Times New Roman"/>
          <w:szCs w:val="24"/>
          <w:lang w:eastAsia="ru-RU"/>
        </w:rPr>
      </w:pPr>
    </w:p>
    <w:p w:rsidR="002E3A9B" w:rsidRDefault="009B5174" w:rsidP="002E3A9B">
      <w:pPr>
        <w:tabs>
          <w:tab w:val="left" w:pos="284"/>
          <w:tab w:val="left" w:pos="567"/>
          <w:tab w:val="left" w:pos="851"/>
        </w:tabs>
        <w:ind w:firstLine="284"/>
        <w:jc w:val="right"/>
        <w:rPr>
          <w:rFonts w:eastAsia="Times New Roman" w:cs="Times New Roman"/>
          <w:szCs w:val="24"/>
          <w:lang w:eastAsia="ru-RU"/>
        </w:rPr>
      </w:pPr>
      <w:r w:rsidRPr="009B1F6C">
        <w:rPr>
          <w:rFonts w:eastAsia="Times New Roman" w:cs="Times New Roman"/>
          <w:szCs w:val="24"/>
          <w:lang w:eastAsia="ru-RU"/>
        </w:rPr>
        <w:t xml:space="preserve">Таблица </w:t>
      </w:r>
      <w:r w:rsidR="003E6385" w:rsidRPr="009B1F6C">
        <w:rPr>
          <w:rFonts w:eastAsia="Times New Roman" w:cs="Times New Roman"/>
          <w:szCs w:val="24"/>
          <w:lang w:eastAsia="ru-RU"/>
        </w:rPr>
        <w:t>4</w:t>
      </w:r>
    </w:p>
    <w:p w:rsidR="002E3A9B" w:rsidRPr="002E3A9B" w:rsidRDefault="002E3A9B" w:rsidP="002E3A9B">
      <w:pPr>
        <w:tabs>
          <w:tab w:val="left" w:pos="284"/>
          <w:tab w:val="left" w:pos="567"/>
          <w:tab w:val="left" w:pos="851"/>
        </w:tabs>
        <w:ind w:firstLine="284"/>
        <w:jc w:val="right"/>
        <w:rPr>
          <w:rFonts w:eastAsia="Times New Roman" w:cs="Times New Roman"/>
          <w:szCs w:val="24"/>
          <w:lang w:eastAsia="ru-RU"/>
        </w:rPr>
      </w:pPr>
    </w:p>
    <w:tbl>
      <w:tblPr>
        <w:tblW w:w="15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5550"/>
        <w:gridCol w:w="845"/>
        <w:gridCol w:w="1219"/>
        <w:gridCol w:w="1219"/>
        <w:gridCol w:w="1219"/>
        <w:gridCol w:w="1219"/>
        <w:gridCol w:w="1219"/>
        <w:gridCol w:w="1219"/>
        <w:gridCol w:w="1218"/>
      </w:tblGrid>
      <w:tr w:rsidR="009B1F6C" w:rsidRPr="009B1F6C" w:rsidTr="00082D63">
        <w:trPr>
          <w:trHeight w:val="20"/>
          <w:tblHeader/>
          <w:jc w:val="center"/>
        </w:trPr>
        <w:tc>
          <w:tcPr>
            <w:tcW w:w="681" w:type="dxa"/>
            <w:vMerge w:val="restart"/>
            <w:shd w:val="clear" w:color="auto" w:fill="auto"/>
            <w:tcMar>
              <w:left w:w="28" w:type="dxa"/>
              <w:right w:w="28" w:type="dxa"/>
            </w:tcMar>
            <w:vAlign w:val="center"/>
            <w:hideMark/>
          </w:tcPr>
          <w:p w:rsidR="009B5174" w:rsidRPr="009B1F6C" w:rsidRDefault="009B5174" w:rsidP="002C4406">
            <w:pPr>
              <w:ind w:left="-96" w:firstLine="96"/>
              <w:jc w:val="center"/>
              <w:rPr>
                <w:rFonts w:cs="Times New Roman"/>
                <w:szCs w:val="24"/>
              </w:rPr>
            </w:pPr>
            <w:r w:rsidRPr="009B1F6C">
              <w:rPr>
                <w:rFonts w:cs="Times New Roman"/>
                <w:szCs w:val="24"/>
              </w:rPr>
              <w:t>№</w:t>
            </w:r>
          </w:p>
          <w:p w:rsidR="009B5174" w:rsidRPr="009B1F6C" w:rsidRDefault="009B5174" w:rsidP="002C4406">
            <w:pPr>
              <w:ind w:left="-96" w:firstLine="96"/>
              <w:jc w:val="center"/>
              <w:rPr>
                <w:rFonts w:eastAsia="Times New Roman" w:cs="Times New Roman"/>
                <w:bCs/>
                <w:szCs w:val="24"/>
                <w:lang w:eastAsia="ru-RU"/>
              </w:rPr>
            </w:pPr>
            <w:proofErr w:type="spellStart"/>
            <w:r w:rsidRPr="009B1F6C">
              <w:rPr>
                <w:rFonts w:cs="Times New Roman"/>
                <w:szCs w:val="24"/>
              </w:rPr>
              <w:t>пп</w:t>
            </w:r>
            <w:proofErr w:type="spellEnd"/>
            <w:r w:rsidRPr="009B1F6C">
              <w:rPr>
                <w:rFonts w:cs="Times New Roman"/>
                <w:szCs w:val="24"/>
              </w:rPr>
              <w:t>.</w:t>
            </w:r>
          </w:p>
        </w:tc>
        <w:tc>
          <w:tcPr>
            <w:tcW w:w="5550" w:type="dxa"/>
            <w:vMerge w:val="restart"/>
            <w:shd w:val="clear" w:color="auto" w:fill="auto"/>
            <w:tcMar>
              <w:left w:w="28" w:type="dxa"/>
              <w:right w:w="28" w:type="dxa"/>
            </w:tcMar>
            <w:vAlign w:val="center"/>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Наименование республик, краев, областей, округов</w:t>
            </w:r>
          </w:p>
        </w:tc>
        <w:tc>
          <w:tcPr>
            <w:tcW w:w="845" w:type="dxa"/>
            <w:vMerge w:val="restart"/>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bCs/>
                <w:szCs w:val="24"/>
                <w:lang w:eastAsia="ru-RU"/>
              </w:rPr>
            </w:pPr>
            <w:r w:rsidRPr="009B1F6C">
              <w:rPr>
                <w:rFonts w:eastAsia="Times New Roman" w:cs="Times New Roman"/>
                <w:bCs/>
                <w:szCs w:val="24"/>
                <w:lang w:eastAsia="ru-RU"/>
              </w:rPr>
              <w:t>Температурные зоны</w:t>
            </w:r>
          </w:p>
        </w:tc>
        <w:tc>
          <w:tcPr>
            <w:tcW w:w="8532" w:type="dxa"/>
            <w:gridSpan w:val="7"/>
            <w:shd w:val="clear" w:color="auto" w:fill="auto"/>
            <w:noWrap/>
            <w:tcMar>
              <w:left w:w="28" w:type="dxa"/>
              <w:right w:w="28" w:type="dxa"/>
            </w:tcMar>
            <w:vAlign w:val="bottom"/>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Коэффициент</w:t>
            </w:r>
          </w:p>
        </w:tc>
      </w:tr>
      <w:tr w:rsidR="009B5174" w:rsidRPr="009B1F6C" w:rsidTr="00082D63">
        <w:trPr>
          <w:cantSplit/>
          <w:trHeight w:val="3123"/>
          <w:tblHeader/>
          <w:jc w:val="center"/>
        </w:trPr>
        <w:tc>
          <w:tcPr>
            <w:tcW w:w="681" w:type="dxa"/>
            <w:vMerge/>
            <w:tcMar>
              <w:left w:w="28" w:type="dxa"/>
              <w:right w:w="28" w:type="dxa"/>
            </w:tcMar>
            <w:vAlign w:val="center"/>
            <w:hideMark/>
          </w:tcPr>
          <w:p w:rsidR="009B5174" w:rsidRPr="009B1F6C" w:rsidRDefault="009B5174" w:rsidP="002C4406">
            <w:pPr>
              <w:rPr>
                <w:rFonts w:eastAsia="Times New Roman" w:cs="Times New Roman"/>
                <w:b/>
                <w:bCs/>
                <w:szCs w:val="24"/>
                <w:lang w:eastAsia="ru-RU"/>
              </w:rPr>
            </w:pPr>
          </w:p>
        </w:tc>
        <w:tc>
          <w:tcPr>
            <w:tcW w:w="5550" w:type="dxa"/>
            <w:vMerge/>
            <w:tcMar>
              <w:left w:w="28" w:type="dxa"/>
              <w:right w:w="28" w:type="dxa"/>
            </w:tcMar>
            <w:vAlign w:val="center"/>
            <w:hideMark/>
          </w:tcPr>
          <w:p w:rsidR="009B5174" w:rsidRPr="009B1F6C" w:rsidRDefault="009B5174" w:rsidP="002C4406">
            <w:pPr>
              <w:rPr>
                <w:rFonts w:eastAsia="Times New Roman" w:cs="Times New Roman"/>
                <w:b/>
                <w:bCs/>
                <w:szCs w:val="24"/>
                <w:lang w:eastAsia="ru-RU"/>
              </w:rPr>
            </w:pPr>
          </w:p>
        </w:tc>
        <w:tc>
          <w:tcPr>
            <w:tcW w:w="845" w:type="dxa"/>
            <w:vMerge/>
            <w:tcMar>
              <w:left w:w="28" w:type="dxa"/>
              <w:right w:w="28" w:type="dxa"/>
            </w:tcMar>
            <w:vAlign w:val="center"/>
            <w:hideMark/>
          </w:tcPr>
          <w:p w:rsidR="009B5174" w:rsidRPr="009B1F6C" w:rsidRDefault="009B5174" w:rsidP="002C4406">
            <w:pPr>
              <w:rPr>
                <w:rFonts w:eastAsia="Times New Roman" w:cs="Times New Roman"/>
                <w:b/>
                <w:bCs/>
                <w:szCs w:val="24"/>
                <w:lang w:eastAsia="ru-RU"/>
              </w:rPr>
            </w:pP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09-01-001-01</w:t>
            </w:r>
            <w:r w:rsidRPr="009B1F6C">
              <w:rPr>
                <w:rFonts w:cs="Times New Roman"/>
                <w:szCs w:val="24"/>
              </w:rPr>
              <w:t>÷</w:t>
            </w:r>
            <w:r w:rsidRPr="009B1F6C">
              <w:rPr>
                <w:rFonts w:eastAsia="Times New Roman" w:cs="Times New Roman"/>
                <w:szCs w:val="24"/>
                <w:lang w:eastAsia="ru-RU"/>
              </w:rPr>
              <w:t>09-01-001-04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09-02-001-01</w:t>
            </w:r>
            <w:r w:rsidRPr="009B1F6C">
              <w:rPr>
                <w:rFonts w:cs="Times New Roman"/>
                <w:szCs w:val="24"/>
              </w:rPr>
              <w:t>÷</w:t>
            </w:r>
            <w:r w:rsidRPr="009B1F6C">
              <w:rPr>
                <w:rFonts w:eastAsia="Times New Roman" w:cs="Times New Roman"/>
                <w:szCs w:val="24"/>
                <w:lang w:eastAsia="ru-RU"/>
              </w:rPr>
              <w:t>09-02-001-04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09-03-001-01</w:t>
            </w:r>
            <w:r w:rsidRPr="009B1F6C">
              <w:rPr>
                <w:rFonts w:cs="Times New Roman"/>
                <w:szCs w:val="24"/>
              </w:rPr>
              <w:t>÷</w:t>
            </w:r>
            <w:r w:rsidRPr="009B1F6C">
              <w:rPr>
                <w:rFonts w:eastAsia="Times New Roman" w:cs="Times New Roman"/>
                <w:szCs w:val="24"/>
                <w:lang w:eastAsia="ru-RU"/>
              </w:rPr>
              <w:t>09-03-001-04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09-01-002-01</w:t>
            </w:r>
            <w:r w:rsidRPr="009B1F6C">
              <w:rPr>
                <w:rFonts w:cs="Times New Roman"/>
                <w:szCs w:val="24"/>
              </w:rPr>
              <w:t>÷</w:t>
            </w:r>
            <w:r w:rsidRPr="009B1F6C">
              <w:rPr>
                <w:rFonts w:eastAsia="Times New Roman" w:cs="Times New Roman"/>
                <w:szCs w:val="24"/>
                <w:lang w:eastAsia="ru-RU"/>
              </w:rPr>
              <w:t>09-01-002-04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09-02-002-01</w:t>
            </w:r>
            <w:r w:rsidRPr="009B1F6C">
              <w:rPr>
                <w:rFonts w:cs="Times New Roman"/>
                <w:szCs w:val="24"/>
              </w:rPr>
              <w:t>÷</w:t>
            </w:r>
            <w:r w:rsidRPr="009B1F6C">
              <w:rPr>
                <w:rFonts w:eastAsia="Times New Roman" w:cs="Times New Roman"/>
                <w:szCs w:val="24"/>
                <w:lang w:eastAsia="ru-RU"/>
              </w:rPr>
              <w:t>09-02-002-04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09-03-002-01</w:t>
            </w:r>
            <w:r w:rsidRPr="009B1F6C">
              <w:rPr>
                <w:rFonts w:cs="Times New Roman"/>
                <w:szCs w:val="24"/>
              </w:rPr>
              <w:t>÷</w:t>
            </w:r>
            <w:r w:rsidRPr="009B1F6C">
              <w:rPr>
                <w:rFonts w:eastAsia="Times New Roman" w:cs="Times New Roman"/>
                <w:szCs w:val="24"/>
                <w:lang w:eastAsia="ru-RU"/>
              </w:rPr>
              <w:t>09-03-002-04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09-01-003-01</w:t>
            </w:r>
            <w:r w:rsidRPr="009B1F6C">
              <w:rPr>
                <w:rFonts w:cs="Times New Roman"/>
                <w:szCs w:val="24"/>
              </w:rPr>
              <w:t>÷</w:t>
            </w:r>
            <w:r w:rsidRPr="009B1F6C">
              <w:rPr>
                <w:rFonts w:eastAsia="Times New Roman" w:cs="Times New Roman"/>
                <w:szCs w:val="24"/>
                <w:lang w:eastAsia="ru-RU"/>
              </w:rPr>
              <w:t>09-01-003-04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09-02-003-01</w:t>
            </w:r>
            <w:r w:rsidRPr="009B1F6C">
              <w:rPr>
                <w:rFonts w:cs="Times New Roman"/>
                <w:szCs w:val="24"/>
              </w:rPr>
              <w:t>÷</w:t>
            </w:r>
            <w:r w:rsidRPr="009B1F6C">
              <w:rPr>
                <w:rFonts w:eastAsia="Times New Roman" w:cs="Times New Roman"/>
                <w:szCs w:val="24"/>
                <w:lang w:eastAsia="ru-RU"/>
              </w:rPr>
              <w:t>09-02-003-04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09-03-003-01</w:t>
            </w:r>
            <w:r w:rsidRPr="009B1F6C">
              <w:rPr>
                <w:rFonts w:cs="Times New Roman"/>
                <w:szCs w:val="24"/>
              </w:rPr>
              <w:t>÷</w:t>
            </w:r>
            <w:r w:rsidRPr="009B1F6C">
              <w:rPr>
                <w:rFonts w:eastAsia="Times New Roman" w:cs="Times New Roman"/>
                <w:szCs w:val="24"/>
                <w:lang w:eastAsia="ru-RU"/>
              </w:rPr>
              <w:t>09-03-003-04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09-01-004-01</w:t>
            </w:r>
            <w:r w:rsidRPr="009B1F6C">
              <w:rPr>
                <w:rFonts w:cs="Times New Roman"/>
                <w:szCs w:val="24"/>
              </w:rPr>
              <w:t>÷</w:t>
            </w:r>
            <w:r w:rsidRPr="009B1F6C">
              <w:rPr>
                <w:rFonts w:eastAsia="Times New Roman" w:cs="Times New Roman"/>
                <w:szCs w:val="24"/>
                <w:lang w:eastAsia="ru-RU"/>
              </w:rPr>
              <w:t>09-01-004-04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09-02-004-01</w:t>
            </w:r>
            <w:r w:rsidRPr="009B1F6C">
              <w:rPr>
                <w:rFonts w:cs="Times New Roman"/>
                <w:szCs w:val="24"/>
              </w:rPr>
              <w:t>÷</w:t>
            </w:r>
            <w:r w:rsidRPr="009B1F6C">
              <w:rPr>
                <w:rFonts w:eastAsia="Times New Roman" w:cs="Times New Roman"/>
                <w:szCs w:val="24"/>
                <w:lang w:eastAsia="ru-RU"/>
              </w:rPr>
              <w:t>09-02-004-04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09-03-004-01</w:t>
            </w:r>
            <w:r w:rsidRPr="009B1F6C">
              <w:rPr>
                <w:rFonts w:cs="Times New Roman"/>
                <w:szCs w:val="24"/>
              </w:rPr>
              <w:t>÷</w:t>
            </w:r>
            <w:r w:rsidRPr="009B1F6C">
              <w:rPr>
                <w:rFonts w:eastAsia="Times New Roman" w:cs="Times New Roman"/>
                <w:szCs w:val="24"/>
                <w:lang w:eastAsia="ru-RU"/>
              </w:rPr>
              <w:t>09-03-004-04</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09-04-001-01</w:t>
            </w:r>
            <w:r w:rsidRPr="009B1F6C">
              <w:rPr>
                <w:rFonts w:cs="Times New Roman"/>
                <w:szCs w:val="24"/>
              </w:rPr>
              <w:t>÷</w:t>
            </w:r>
            <w:r w:rsidRPr="009B1F6C">
              <w:rPr>
                <w:rFonts w:eastAsia="Times New Roman" w:cs="Times New Roman"/>
                <w:szCs w:val="24"/>
                <w:lang w:eastAsia="ru-RU"/>
              </w:rPr>
              <w:t>09-04-001-02</w:t>
            </w:r>
          </w:p>
        </w:tc>
        <w:tc>
          <w:tcPr>
            <w:tcW w:w="1219"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09-04-002-01</w:t>
            </w:r>
            <w:r w:rsidRPr="009B1F6C">
              <w:rPr>
                <w:rFonts w:cs="Times New Roman"/>
                <w:szCs w:val="24"/>
              </w:rPr>
              <w:t>÷</w:t>
            </w:r>
            <w:r w:rsidRPr="009B1F6C">
              <w:rPr>
                <w:rFonts w:eastAsia="Times New Roman" w:cs="Times New Roman"/>
                <w:szCs w:val="24"/>
                <w:lang w:eastAsia="ru-RU"/>
              </w:rPr>
              <w:t xml:space="preserve"> 09-04-002-02</w:t>
            </w:r>
          </w:p>
        </w:tc>
        <w:tc>
          <w:tcPr>
            <w:tcW w:w="1218"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09-05-001-01</w:t>
            </w:r>
            <w:r w:rsidRPr="009B1F6C">
              <w:rPr>
                <w:rFonts w:cs="Times New Roman"/>
                <w:szCs w:val="24"/>
              </w:rPr>
              <w:t>÷</w:t>
            </w:r>
            <w:r w:rsidRPr="009B1F6C">
              <w:rPr>
                <w:rFonts w:eastAsia="Times New Roman" w:cs="Times New Roman"/>
                <w:szCs w:val="24"/>
                <w:lang w:eastAsia="ru-RU"/>
              </w:rPr>
              <w:t>09-05-001-02</w:t>
            </w:r>
          </w:p>
        </w:tc>
      </w:tr>
    </w:tbl>
    <w:p w:rsidR="00E23C67" w:rsidRPr="009B1F6C" w:rsidRDefault="00E23C67" w:rsidP="00E23C67">
      <w:pPr>
        <w:rPr>
          <w:sz w:val="2"/>
          <w:szCs w:val="2"/>
        </w:rPr>
      </w:pPr>
    </w:p>
    <w:tbl>
      <w:tblPr>
        <w:tblW w:w="15617" w:type="dxa"/>
        <w:jc w:val="center"/>
        <w:tblLook w:val="04A0" w:firstRow="1" w:lastRow="0" w:firstColumn="1" w:lastColumn="0" w:noHBand="0" w:noVBand="1"/>
      </w:tblPr>
      <w:tblGrid>
        <w:gridCol w:w="681"/>
        <w:gridCol w:w="5550"/>
        <w:gridCol w:w="845"/>
        <w:gridCol w:w="1219"/>
        <w:gridCol w:w="1219"/>
        <w:gridCol w:w="1219"/>
        <w:gridCol w:w="1219"/>
        <w:gridCol w:w="1219"/>
        <w:gridCol w:w="1219"/>
        <w:gridCol w:w="1227"/>
      </w:tblGrid>
      <w:tr w:rsidR="009B1F6C" w:rsidRPr="009B1F6C" w:rsidTr="00082D63">
        <w:trPr>
          <w:cantSplit/>
          <w:trHeight w:val="20"/>
          <w:tblHeader/>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082D63" w:rsidRPr="009B1F6C" w:rsidRDefault="00082D63" w:rsidP="00082D63">
            <w:pPr>
              <w:jc w:val="center"/>
              <w:rPr>
                <w:rFonts w:cs="Times New Roman"/>
                <w:szCs w:val="24"/>
              </w:rPr>
            </w:pPr>
            <w:r w:rsidRPr="009B1F6C">
              <w:rPr>
                <w:rFonts w:cs="Times New Roman"/>
                <w:szCs w:val="24"/>
              </w:rPr>
              <w:t>1</w:t>
            </w:r>
          </w:p>
        </w:tc>
        <w:tc>
          <w:tcPr>
            <w:tcW w:w="5550" w:type="dxa"/>
            <w:tcBorders>
              <w:top w:val="single" w:sz="4" w:space="0" w:color="auto"/>
              <w:left w:val="nil"/>
              <w:bottom w:val="single" w:sz="4" w:space="0" w:color="auto"/>
              <w:right w:val="single" w:sz="4" w:space="0" w:color="auto"/>
            </w:tcBorders>
            <w:shd w:val="clear" w:color="auto" w:fill="auto"/>
            <w:vAlign w:val="center"/>
          </w:tcPr>
          <w:p w:rsidR="00082D63" w:rsidRPr="009B1F6C" w:rsidRDefault="00082D63" w:rsidP="00082D63">
            <w:pPr>
              <w:jc w:val="center"/>
              <w:rPr>
                <w:rFonts w:cs="Times New Roman"/>
                <w:szCs w:val="24"/>
              </w:rPr>
            </w:pPr>
            <w:r w:rsidRPr="009B1F6C">
              <w:rPr>
                <w:rFonts w:cs="Times New Roman"/>
                <w:szCs w:val="24"/>
              </w:rPr>
              <w:t>2</w:t>
            </w:r>
          </w:p>
        </w:tc>
        <w:tc>
          <w:tcPr>
            <w:tcW w:w="845" w:type="dxa"/>
            <w:tcBorders>
              <w:top w:val="single" w:sz="4" w:space="0" w:color="auto"/>
              <w:left w:val="nil"/>
              <w:bottom w:val="single" w:sz="4" w:space="0" w:color="auto"/>
              <w:right w:val="single" w:sz="4" w:space="0" w:color="auto"/>
            </w:tcBorders>
            <w:shd w:val="clear" w:color="auto" w:fill="auto"/>
            <w:vAlign w:val="center"/>
          </w:tcPr>
          <w:p w:rsidR="00082D63" w:rsidRPr="009B1F6C" w:rsidRDefault="00082D63" w:rsidP="00082D63">
            <w:pPr>
              <w:jc w:val="center"/>
              <w:rPr>
                <w:rFonts w:cs="Times New Roman"/>
                <w:szCs w:val="24"/>
              </w:rPr>
            </w:pPr>
            <w:r w:rsidRPr="009B1F6C">
              <w:rPr>
                <w:rFonts w:cs="Times New Roman"/>
                <w:szCs w:val="24"/>
              </w:rPr>
              <w:t>3</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4</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5</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6</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7</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8</w:t>
            </w:r>
          </w:p>
        </w:tc>
        <w:tc>
          <w:tcPr>
            <w:tcW w:w="1219"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9</w:t>
            </w:r>
          </w:p>
        </w:tc>
        <w:tc>
          <w:tcPr>
            <w:tcW w:w="1227" w:type="dxa"/>
            <w:tcBorders>
              <w:top w:val="single" w:sz="4" w:space="0" w:color="auto"/>
              <w:left w:val="nil"/>
              <w:bottom w:val="single" w:sz="4" w:space="0" w:color="auto"/>
              <w:right w:val="single" w:sz="4" w:space="0" w:color="auto"/>
            </w:tcBorders>
            <w:vAlign w:val="center"/>
          </w:tcPr>
          <w:p w:rsidR="00082D63" w:rsidRPr="009B1F6C" w:rsidRDefault="00082D63" w:rsidP="00082D63">
            <w:pPr>
              <w:jc w:val="center"/>
              <w:rPr>
                <w:rFonts w:cs="Times New Roman"/>
                <w:szCs w:val="24"/>
              </w:rPr>
            </w:pPr>
            <w:r w:rsidRPr="009B1F6C">
              <w:rPr>
                <w:rFonts w:cs="Times New Roman"/>
                <w:szCs w:val="24"/>
              </w:rPr>
              <w:t>10</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Адыгея</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single" w:sz="4" w:space="0" w:color="auto"/>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Алтай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Башкортостан</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4</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Бурятия:</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Нижнеангарск - </w:t>
            </w:r>
            <w:proofErr w:type="spellStart"/>
            <w:r w:rsidRPr="009B1F6C">
              <w:rPr>
                <w:rFonts w:cs="Times New Roman"/>
                <w:szCs w:val="24"/>
              </w:rPr>
              <w:t>Шипишка</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5</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Дагестан:</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побережья Каспийского моря южнее 44-й параллели и острова </w:t>
            </w:r>
            <w:proofErr w:type="spellStart"/>
            <w:r w:rsidRPr="009B1F6C">
              <w:rPr>
                <w:rFonts w:cs="Times New Roman"/>
                <w:szCs w:val="24"/>
              </w:rPr>
              <w:t>Чечень</w:t>
            </w:r>
            <w:proofErr w:type="spellEnd"/>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Ингушетия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Кабардино-Балкарская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Калмыкия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9</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Карачаево-Черкесская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10</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Карелия</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10.1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64-й параллели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10.2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11</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Коми:</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11.1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Северного Полярного круга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11.2</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Ижма - Сосногорск - Помоздино - Усть-Нем (включительно) за исключением территории, указанной в пункте 11.1</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11.3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Республики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12</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Крым:</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южного побережья от Феодосии (исключая Феодосию) до Севастополя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Черноморское - Евпатория - Почтовое - </w:t>
            </w:r>
            <w:proofErr w:type="spellStart"/>
            <w:r w:rsidRPr="009B1F6C">
              <w:rPr>
                <w:rFonts w:cs="Times New Roman"/>
                <w:szCs w:val="24"/>
              </w:rPr>
              <w:t>Владиславовка</w:t>
            </w:r>
            <w:proofErr w:type="spellEnd"/>
            <w:r w:rsidRPr="009B1F6C">
              <w:rPr>
                <w:rFonts w:cs="Times New Roman"/>
                <w:szCs w:val="24"/>
              </w:rPr>
              <w:t xml:space="preserve"> (включительно) и восточнее линии </w:t>
            </w:r>
            <w:proofErr w:type="spellStart"/>
            <w:r w:rsidRPr="009B1F6C">
              <w:rPr>
                <w:rFonts w:cs="Times New Roman"/>
                <w:szCs w:val="24"/>
              </w:rPr>
              <w:t>Владиславовка</w:t>
            </w:r>
            <w:proofErr w:type="spellEnd"/>
            <w:r w:rsidRPr="009B1F6C">
              <w:rPr>
                <w:rFonts w:cs="Times New Roman"/>
                <w:szCs w:val="24"/>
              </w:rPr>
              <w:t xml:space="preserve"> - </w:t>
            </w:r>
            <w:proofErr w:type="spellStart"/>
            <w:r w:rsidRPr="009B1F6C">
              <w:rPr>
                <w:rFonts w:cs="Times New Roman"/>
                <w:szCs w:val="24"/>
              </w:rPr>
              <w:t>Красновка</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9B1F6C">
              <w:rPr>
                <w:rFonts w:cs="Times New Roman"/>
                <w:szCs w:val="24"/>
              </w:rPr>
              <w:t>Владиславовка</w:t>
            </w:r>
            <w:proofErr w:type="spellEnd"/>
            <w:r w:rsidRPr="009B1F6C">
              <w:rPr>
                <w:rFonts w:cs="Times New Roman"/>
                <w:szCs w:val="24"/>
              </w:rPr>
              <w:t xml:space="preserve"> (исключая </w:t>
            </w:r>
            <w:proofErr w:type="spellStart"/>
            <w:r w:rsidRPr="009B1F6C">
              <w:rPr>
                <w:rFonts w:cs="Times New Roman"/>
                <w:szCs w:val="24"/>
              </w:rPr>
              <w:t>Владиславовку</w:t>
            </w:r>
            <w:proofErr w:type="spellEnd"/>
            <w:r w:rsidRPr="009B1F6C">
              <w:rPr>
                <w:rFonts w:cs="Times New Roman"/>
                <w:szCs w:val="24"/>
              </w:rPr>
              <w:t xml:space="preserve">) и восточнее линии </w:t>
            </w:r>
            <w:proofErr w:type="spellStart"/>
            <w:r w:rsidRPr="009B1F6C">
              <w:rPr>
                <w:rFonts w:cs="Times New Roman"/>
                <w:szCs w:val="24"/>
              </w:rPr>
              <w:t>Владиславовка</w:t>
            </w:r>
            <w:proofErr w:type="spellEnd"/>
            <w:r w:rsidRPr="009B1F6C">
              <w:rPr>
                <w:rFonts w:cs="Times New Roman"/>
                <w:szCs w:val="24"/>
              </w:rPr>
              <w:t xml:space="preserve"> (исключая </w:t>
            </w:r>
            <w:proofErr w:type="spellStart"/>
            <w:r w:rsidRPr="009B1F6C">
              <w:rPr>
                <w:rFonts w:cs="Times New Roman"/>
                <w:szCs w:val="24"/>
              </w:rPr>
              <w:t>Владиславовку</w:t>
            </w:r>
            <w:proofErr w:type="spellEnd"/>
            <w:r w:rsidRPr="009B1F6C">
              <w:rPr>
                <w:rFonts w:cs="Times New Roman"/>
                <w:szCs w:val="24"/>
              </w:rPr>
              <w:t xml:space="preserve">) - </w:t>
            </w:r>
            <w:proofErr w:type="spellStart"/>
            <w:r w:rsidRPr="009B1F6C">
              <w:rPr>
                <w:rFonts w:cs="Times New Roman"/>
                <w:szCs w:val="24"/>
              </w:rPr>
              <w:t>Красновка</w:t>
            </w:r>
            <w:proofErr w:type="spellEnd"/>
            <w:r w:rsidRPr="009B1F6C">
              <w:rPr>
                <w:rFonts w:cs="Times New Roman"/>
                <w:szCs w:val="24"/>
              </w:rPr>
              <w:t xml:space="preserve"> (исключая </w:t>
            </w:r>
            <w:proofErr w:type="spellStart"/>
            <w:r w:rsidRPr="009B1F6C">
              <w:rPr>
                <w:rFonts w:cs="Times New Roman"/>
                <w:szCs w:val="24"/>
              </w:rPr>
              <w:t>Красновку</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12.4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Ай-Петри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Марий Эл</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Мордовия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15</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Республика Саха (Якутия):</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Новосибирские острова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и </w:t>
            </w:r>
            <w:proofErr w:type="spellStart"/>
            <w:r w:rsidRPr="009B1F6C">
              <w:rPr>
                <w:rFonts w:cs="Times New Roman"/>
                <w:szCs w:val="24"/>
              </w:rPr>
              <w:t>Булунский</w:t>
            </w:r>
            <w:proofErr w:type="spellEnd"/>
            <w:r w:rsidRPr="009B1F6C">
              <w:rPr>
                <w:rFonts w:cs="Times New Roman"/>
                <w:szCs w:val="24"/>
              </w:rPr>
              <w:t xml:space="preserve"> улусы (районы) севернее линии </w:t>
            </w:r>
            <w:proofErr w:type="spellStart"/>
            <w:r w:rsidRPr="009B1F6C">
              <w:rPr>
                <w:rFonts w:cs="Times New Roman"/>
                <w:szCs w:val="24"/>
              </w:rPr>
              <w:t>Кожевниково</w:t>
            </w:r>
            <w:proofErr w:type="spellEnd"/>
            <w:r w:rsidRPr="009B1F6C">
              <w:rPr>
                <w:rFonts w:cs="Times New Roman"/>
                <w:szCs w:val="24"/>
              </w:rPr>
              <w:t xml:space="preserve"> (исключая </w:t>
            </w:r>
            <w:proofErr w:type="spellStart"/>
            <w:r w:rsidRPr="009B1F6C">
              <w:rPr>
                <w:rFonts w:cs="Times New Roman"/>
                <w:szCs w:val="24"/>
              </w:rPr>
              <w:t>Кожевниково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 xml:space="preserve">-Оленек - Побережье и острова </w:t>
            </w:r>
            <w:proofErr w:type="spellStart"/>
            <w:r w:rsidRPr="009B1F6C">
              <w:rPr>
                <w:rFonts w:cs="Times New Roman"/>
                <w:szCs w:val="24"/>
              </w:rPr>
              <w:t>Оленекского</w:t>
            </w:r>
            <w:proofErr w:type="spellEnd"/>
            <w:r w:rsidRPr="009B1F6C">
              <w:rPr>
                <w:rFonts w:cs="Times New Roman"/>
                <w:szCs w:val="24"/>
              </w:rPr>
              <w:t xml:space="preserve"> залива и острова Дунай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15.3</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пересечения границ Таймырского (Долгано-Ненецкого) автономного округа с </w:t>
            </w:r>
            <w:proofErr w:type="spellStart"/>
            <w:r w:rsidRPr="009B1F6C">
              <w:rPr>
                <w:rFonts w:cs="Times New Roman"/>
                <w:szCs w:val="24"/>
              </w:rPr>
              <w:t>Анабарским</w:t>
            </w:r>
            <w:proofErr w:type="spellEnd"/>
            <w:r w:rsidRPr="009B1F6C">
              <w:rPr>
                <w:rFonts w:cs="Times New Roman"/>
                <w:szCs w:val="24"/>
              </w:rPr>
              <w:t xml:space="preserve"> и </w:t>
            </w:r>
            <w:proofErr w:type="spellStart"/>
            <w:r w:rsidRPr="009B1F6C">
              <w:rPr>
                <w:rFonts w:cs="Times New Roman"/>
                <w:szCs w:val="24"/>
              </w:rPr>
              <w:t>Оленекским</w:t>
            </w:r>
            <w:proofErr w:type="spellEnd"/>
            <w:r w:rsidRPr="009B1F6C">
              <w:rPr>
                <w:rFonts w:cs="Times New Roman"/>
                <w:szCs w:val="24"/>
              </w:rPr>
              <w:t xml:space="preserve"> эвенкийским национальным улусами; </w:t>
            </w:r>
            <w:proofErr w:type="spellStart"/>
            <w:r w:rsidRPr="009B1F6C">
              <w:rPr>
                <w:rFonts w:cs="Times New Roman"/>
                <w:szCs w:val="24"/>
              </w:rPr>
              <w:t>Булунский</w:t>
            </w:r>
            <w:proofErr w:type="spellEnd"/>
            <w:r w:rsidRPr="009B1F6C">
              <w:rPr>
                <w:rFonts w:cs="Times New Roman"/>
                <w:szCs w:val="24"/>
              </w:rPr>
              <w:t xml:space="preserve"> улус севернее линии </w:t>
            </w:r>
            <w:proofErr w:type="spellStart"/>
            <w:r w:rsidRPr="009B1F6C">
              <w:rPr>
                <w:rFonts w:cs="Times New Roman"/>
                <w:szCs w:val="24"/>
              </w:rPr>
              <w:t>Таймылыр</w:t>
            </w:r>
            <w:proofErr w:type="spellEnd"/>
            <w:r w:rsidRPr="009B1F6C">
              <w:rPr>
                <w:rFonts w:cs="Times New Roman"/>
                <w:szCs w:val="24"/>
              </w:rPr>
              <w:t xml:space="preserve"> - Тит-Ары - Бухта </w:t>
            </w:r>
            <w:proofErr w:type="spellStart"/>
            <w:r w:rsidRPr="009B1F6C">
              <w:rPr>
                <w:rFonts w:cs="Times New Roman"/>
                <w:szCs w:val="24"/>
              </w:rPr>
              <w:t>Сытыган</w:t>
            </w:r>
            <w:proofErr w:type="spellEnd"/>
            <w:r w:rsidRPr="009B1F6C">
              <w:rPr>
                <w:rFonts w:cs="Times New Roman"/>
                <w:szCs w:val="24"/>
              </w:rPr>
              <w:t xml:space="preserve">-Тала (включительно); </w:t>
            </w:r>
            <w:proofErr w:type="spellStart"/>
            <w:r w:rsidRPr="009B1F6C">
              <w:rPr>
                <w:rFonts w:cs="Times New Roman"/>
                <w:szCs w:val="24"/>
              </w:rPr>
              <w:t>Усть</w:t>
            </w:r>
            <w:proofErr w:type="spellEnd"/>
            <w:r w:rsidRPr="009B1F6C">
              <w:rPr>
                <w:rFonts w:cs="Times New Roman"/>
                <w:szCs w:val="24"/>
              </w:rPr>
              <w:t xml:space="preserve">-Янский улус - протока Правая (исключая протока Правая) - побережье Янского залива - </w:t>
            </w:r>
            <w:proofErr w:type="spellStart"/>
            <w:r w:rsidRPr="009B1F6C">
              <w:rPr>
                <w:rFonts w:cs="Times New Roman"/>
                <w:szCs w:val="24"/>
              </w:rPr>
              <w:t>Селяхская</w:t>
            </w:r>
            <w:proofErr w:type="spellEnd"/>
            <w:r w:rsidRPr="009B1F6C">
              <w:rPr>
                <w:rFonts w:cs="Times New Roman"/>
                <w:szCs w:val="24"/>
              </w:rPr>
              <w:t xml:space="preserve"> губа - </w:t>
            </w:r>
            <w:proofErr w:type="spellStart"/>
            <w:r w:rsidRPr="009B1F6C">
              <w:rPr>
                <w:rFonts w:cs="Times New Roman"/>
                <w:szCs w:val="24"/>
              </w:rPr>
              <w:t>Чокурдах</w:t>
            </w:r>
            <w:proofErr w:type="spellEnd"/>
            <w:r w:rsidRPr="009B1F6C">
              <w:rPr>
                <w:rFonts w:cs="Times New Roman"/>
                <w:szCs w:val="24"/>
              </w:rPr>
              <w:t xml:space="preserve"> (включительно); </w:t>
            </w:r>
            <w:proofErr w:type="spellStart"/>
            <w:r w:rsidRPr="009B1F6C">
              <w:rPr>
                <w:rFonts w:cs="Times New Roman"/>
                <w:szCs w:val="24"/>
              </w:rPr>
              <w:t>Аллаиховский</w:t>
            </w:r>
            <w:proofErr w:type="spellEnd"/>
            <w:r w:rsidRPr="009B1F6C">
              <w:rPr>
                <w:rFonts w:cs="Times New Roman"/>
                <w:szCs w:val="24"/>
              </w:rPr>
              <w:t xml:space="preserve"> улус - пересечение границ </w:t>
            </w:r>
            <w:proofErr w:type="spellStart"/>
            <w:r w:rsidRPr="009B1F6C">
              <w:rPr>
                <w:rFonts w:cs="Times New Roman"/>
                <w:szCs w:val="24"/>
              </w:rPr>
              <w:t>Аллаиховского</w:t>
            </w:r>
            <w:proofErr w:type="spellEnd"/>
            <w:r w:rsidRPr="009B1F6C">
              <w:rPr>
                <w:rFonts w:cs="Times New Roman"/>
                <w:szCs w:val="24"/>
              </w:rPr>
              <w:t xml:space="preserve">, </w:t>
            </w:r>
            <w:proofErr w:type="spellStart"/>
            <w:r w:rsidRPr="009B1F6C">
              <w:rPr>
                <w:rFonts w:cs="Times New Roman"/>
                <w:szCs w:val="24"/>
              </w:rPr>
              <w:t>Нижнеколымского</w:t>
            </w:r>
            <w:proofErr w:type="spellEnd"/>
            <w:r w:rsidRPr="009B1F6C">
              <w:rPr>
                <w:rFonts w:cs="Times New Roman"/>
                <w:szCs w:val="24"/>
              </w:rPr>
              <w:t xml:space="preserve">, </w:t>
            </w:r>
            <w:proofErr w:type="spellStart"/>
            <w:r w:rsidRPr="009B1F6C">
              <w:rPr>
                <w:rFonts w:cs="Times New Roman"/>
                <w:szCs w:val="24"/>
              </w:rPr>
              <w:t>Среднеколымского</w:t>
            </w:r>
            <w:proofErr w:type="spellEnd"/>
            <w:r w:rsidRPr="009B1F6C">
              <w:rPr>
                <w:rFonts w:cs="Times New Roman"/>
                <w:szCs w:val="24"/>
              </w:rPr>
              <w:t xml:space="preserve"> улусов и далее вдоль южной границы </w:t>
            </w:r>
            <w:proofErr w:type="spellStart"/>
            <w:r w:rsidRPr="009B1F6C">
              <w:rPr>
                <w:rFonts w:cs="Times New Roman"/>
                <w:szCs w:val="24"/>
              </w:rPr>
              <w:t>Нижнеколымского</w:t>
            </w:r>
            <w:proofErr w:type="spellEnd"/>
            <w:r w:rsidRPr="009B1F6C">
              <w:rPr>
                <w:rFonts w:cs="Times New Roman"/>
                <w:szCs w:val="24"/>
              </w:rPr>
              <w:t xml:space="preserve"> улуса за исключением территории, указанной в пункте 15.2</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w:t>
            </w:r>
            <w:proofErr w:type="spellStart"/>
            <w:r w:rsidRPr="009B1F6C">
              <w:rPr>
                <w:rFonts w:cs="Times New Roman"/>
                <w:szCs w:val="24"/>
              </w:rPr>
              <w:t>Булунский</w:t>
            </w:r>
            <w:proofErr w:type="spellEnd"/>
            <w:r w:rsidRPr="009B1F6C">
              <w:rPr>
                <w:rFonts w:cs="Times New Roman"/>
                <w:szCs w:val="24"/>
              </w:rPr>
              <w:t xml:space="preserve"> улусы, за исключением территории, указанной в пунктах 15.2 и 15.3; </w:t>
            </w:r>
            <w:r w:rsidR="002E3A9B">
              <w:rPr>
                <w:rFonts w:cs="Times New Roman"/>
                <w:szCs w:val="24"/>
              </w:rPr>
              <w:br/>
            </w:r>
            <w:proofErr w:type="spellStart"/>
            <w:r w:rsidRPr="009B1F6C">
              <w:rPr>
                <w:rFonts w:cs="Times New Roman"/>
                <w:szCs w:val="24"/>
              </w:rPr>
              <w:t>Усть</w:t>
            </w:r>
            <w:proofErr w:type="spellEnd"/>
            <w:r w:rsidRPr="009B1F6C">
              <w:rPr>
                <w:rFonts w:cs="Times New Roman"/>
                <w:szCs w:val="24"/>
              </w:rPr>
              <w:t xml:space="preserve">-Янский улус, за исключением территории, указанной в пункте 15.3, </w:t>
            </w:r>
            <w:proofErr w:type="spellStart"/>
            <w:r w:rsidRPr="009B1F6C">
              <w:rPr>
                <w:rFonts w:cs="Times New Roman"/>
                <w:szCs w:val="24"/>
              </w:rPr>
              <w:t>Аллаиховский</w:t>
            </w:r>
            <w:proofErr w:type="spellEnd"/>
            <w:r w:rsidRPr="009B1F6C">
              <w:rPr>
                <w:rFonts w:cs="Times New Roman"/>
                <w:szCs w:val="24"/>
              </w:rPr>
              <w:t xml:space="preserve"> улус, </w:t>
            </w:r>
            <w:r w:rsidR="002E3A9B">
              <w:rPr>
                <w:rFonts w:cs="Times New Roman"/>
                <w:szCs w:val="24"/>
              </w:rPr>
              <w:br/>
            </w:r>
            <w:r w:rsidRPr="009B1F6C">
              <w:rPr>
                <w:rFonts w:cs="Times New Roman"/>
                <w:szCs w:val="24"/>
              </w:rPr>
              <w:t xml:space="preserve">за исключением территории, указанной в пункте 15.3, </w:t>
            </w:r>
            <w:proofErr w:type="spellStart"/>
            <w:r w:rsidRPr="009B1F6C">
              <w:rPr>
                <w:rFonts w:cs="Times New Roman"/>
                <w:szCs w:val="24"/>
              </w:rPr>
              <w:t>Жиганский</w:t>
            </w:r>
            <w:proofErr w:type="spellEnd"/>
            <w:r w:rsidRPr="009B1F6C">
              <w:rPr>
                <w:rFonts w:cs="Times New Roman"/>
                <w:szCs w:val="24"/>
              </w:rPr>
              <w:t xml:space="preserve">, </w:t>
            </w:r>
            <w:proofErr w:type="spellStart"/>
            <w:r w:rsidRPr="009B1F6C">
              <w:rPr>
                <w:rFonts w:cs="Times New Roman"/>
                <w:szCs w:val="24"/>
              </w:rPr>
              <w:t>Абыйский</w:t>
            </w:r>
            <w:proofErr w:type="spellEnd"/>
            <w:r w:rsidRPr="009B1F6C">
              <w:rPr>
                <w:rFonts w:cs="Times New Roman"/>
                <w:szCs w:val="24"/>
              </w:rPr>
              <w:t xml:space="preserve">, </w:t>
            </w:r>
            <w:proofErr w:type="spellStart"/>
            <w:r w:rsidRPr="009B1F6C">
              <w:rPr>
                <w:rFonts w:cs="Times New Roman"/>
                <w:szCs w:val="24"/>
              </w:rPr>
              <w:t>Оленекский</w:t>
            </w:r>
            <w:proofErr w:type="spellEnd"/>
            <w:r w:rsidRPr="009B1F6C">
              <w:rPr>
                <w:rFonts w:cs="Times New Roman"/>
                <w:szCs w:val="24"/>
              </w:rPr>
              <w:t xml:space="preserve"> эвенкийский национальный, </w:t>
            </w:r>
            <w:proofErr w:type="spellStart"/>
            <w:r w:rsidRPr="009B1F6C">
              <w:rPr>
                <w:rFonts w:cs="Times New Roman"/>
                <w:szCs w:val="24"/>
              </w:rPr>
              <w:t>Среднеколымский</w:t>
            </w:r>
            <w:proofErr w:type="spellEnd"/>
            <w:r w:rsidRPr="009B1F6C">
              <w:rPr>
                <w:rFonts w:cs="Times New Roman"/>
                <w:szCs w:val="24"/>
              </w:rPr>
              <w:t xml:space="preserve">, </w:t>
            </w:r>
            <w:proofErr w:type="spellStart"/>
            <w:r w:rsidRPr="009B1F6C">
              <w:rPr>
                <w:rFonts w:cs="Times New Roman"/>
                <w:szCs w:val="24"/>
              </w:rPr>
              <w:t>Верхнеколымский</w:t>
            </w:r>
            <w:proofErr w:type="spellEnd"/>
            <w:r w:rsidRPr="009B1F6C">
              <w:rPr>
                <w:rFonts w:cs="Times New Roman"/>
                <w:szCs w:val="24"/>
              </w:rPr>
              <w:t xml:space="preserve"> улусы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Верхоянский</w:t>
            </w:r>
            <w:proofErr w:type="spellEnd"/>
            <w:r w:rsidRPr="009B1F6C">
              <w:rPr>
                <w:rFonts w:cs="Times New Roman"/>
                <w:szCs w:val="24"/>
              </w:rPr>
              <w:t xml:space="preserve">, </w:t>
            </w:r>
            <w:proofErr w:type="spellStart"/>
            <w:r w:rsidRPr="009B1F6C">
              <w:rPr>
                <w:rFonts w:cs="Times New Roman"/>
                <w:szCs w:val="24"/>
              </w:rPr>
              <w:t>Момский</w:t>
            </w:r>
            <w:proofErr w:type="spellEnd"/>
            <w:r w:rsidRPr="009B1F6C">
              <w:rPr>
                <w:rFonts w:cs="Times New Roman"/>
                <w:szCs w:val="24"/>
              </w:rPr>
              <w:t xml:space="preserve">, </w:t>
            </w:r>
            <w:proofErr w:type="spellStart"/>
            <w:r w:rsidRPr="009B1F6C">
              <w:rPr>
                <w:rFonts w:cs="Times New Roman"/>
                <w:szCs w:val="24"/>
              </w:rPr>
              <w:t>Оймяконский</w:t>
            </w:r>
            <w:proofErr w:type="spellEnd"/>
            <w:r w:rsidRPr="009B1F6C">
              <w:rPr>
                <w:rFonts w:cs="Times New Roman"/>
                <w:szCs w:val="24"/>
              </w:rPr>
              <w:t xml:space="preserve">, </w:t>
            </w:r>
            <w:proofErr w:type="spellStart"/>
            <w:r w:rsidRPr="009B1F6C">
              <w:rPr>
                <w:rFonts w:cs="Times New Roman"/>
                <w:szCs w:val="24"/>
              </w:rPr>
              <w:t>Томпонский</w:t>
            </w:r>
            <w:proofErr w:type="spellEnd"/>
            <w:r w:rsidRPr="009B1F6C">
              <w:rPr>
                <w:rFonts w:cs="Times New Roman"/>
                <w:szCs w:val="24"/>
              </w:rPr>
              <w:t xml:space="preserve"> улусы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Таттинский</w:t>
            </w:r>
            <w:proofErr w:type="spellEnd"/>
            <w:r w:rsidRPr="009B1F6C">
              <w:rPr>
                <w:rFonts w:cs="Times New Roman"/>
                <w:szCs w:val="24"/>
              </w:rPr>
              <w:t xml:space="preserve">, </w:t>
            </w:r>
            <w:proofErr w:type="spellStart"/>
            <w:r w:rsidRPr="009B1F6C">
              <w:rPr>
                <w:rFonts w:cs="Times New Roman"/>
                <w:szCs w:val="24"/>
              </w:rPr>
              <w:t>Амгинский</w:t>
            </w:r>
            <w:proofErr w:type="spellEnd"/>
            <w:r w:rsidRPr="009B1F6C">
              <w:rPr>
                <w:rFonts w:cs="Times New Roman"/>
                <w:szCs w:val="24"/>
              </w:rPr>
              <w:t xml:space="preserve">, </w:t>
            </w:r>
            <w:proofErr w:type="spellStart"/>
            <w:r w:rsidRPr="009B1F6C">
              <w:rPr>
                <w:rFonts w:cs="Times New Roman"/>
                <w:szCs w:val="24"/>
              </w:rPr>
              <w:t>Верхневилюйский</w:t>
            </w:r>
            <w:proofErr w:type="spellEnd"/>
            <w:r w:rsidRPr="009B1F6C">
              <w:rPr>
                <w:rFonts w:cs="Times New Roman"/>
                <w:szCs w:val="24"/>
              </w:rPr>
              <w:t xml:space="preserve">, Вилюйский, Горный, </w:t>
            </w:r>
            <w:proofErr w:type="spellStart"/>
            <w:r w:rsidRPr="009B1F6C">
              <w:rPr>
                <w:rFonts w:cs="Times New Roman"/>
                <w:szCs w:val="24"/>
              </w:rPr>
              <w:t>Кобяйский</w:t>
            </w:r>
            <w:proofErr w:type="spellEnd"/>
            <w:r w:rsidRPr="009B1F6C">
              <w:rPr>
                <w:rFonts w:cs="Times New Roman"/>
                <w:szCs w:val="24"/>
              </w:rPr>
              <w:t xml:space="preserve">, </w:t>
            </w:r>
            <w:proofErr w:type="spellStart"/>
            <w:r w:rsidRPr="009B1F6C">
              <w:rPr>
                <w:rFonts w:cs="Times New Roman"/>
                <w:szCs w:val="24"/>
              </w:rPr>
              <w:t>Нюрбинский</w:t>
            </w:r>
            <w:proofErr w:type="spellEnd"/>
            <w:r w:rsidRPr="009B1F6C">
              <w:rPr>
                <w:rFonts w:cs="Times New Roman"/>
                <w:szCs w:val="24"/>
              </w:rPr>
              <w:t xml:space="preserve">, </w:t>
            </w:r>
            <w:proofErr w:type="spellStart"/>
            <w:r w:rsidRPr="009B1F6C">
              <w:rPr>
                <w:rFonts w:cs="Times New Roman"/>
                <w:szCs w:val="24"/>
              </w:rPr>
              <w:t>Мегино-Кангаласский</w:t>
            </w:r>
            <w:proofErr w:type="spellEnd"/>
            <w:r w:rsidRPr="009B1F6C">
              <w:rPr>
                <w:rFonts w:cs="Times New Roman"/>
                <w:szCs w:val="24"/>
              </w:rPr>
              <w:t xml:space="preserve">, </w:t>
            </w:r>
            <w:proofErr w:type="spellStart"/>
            <w:r w:rsidRPr="009B1F6C">
              <w:rPr>
                <w:rFonts w:cs="Times New Roman"/>
                <w:szCs w:val="24"/>
              </w:rPr>
              <w:t>Мирнинский</w:t>
            </w:r>
            <w:proofErr w:type="spellEnd"/>
            <w:r w:rsidRPr="009B1F6C">
              <w:rPr>
                <w:rFonts w:cs="Times New Roman"/>
                <w:szCs w:val="24"/>
              </w:rPr>
              <w:t xml:space="preserve">, </w:t>
            </w:r>
            <w:proofErr w:type="spellStart"/>
            <w:r w:rsidRPr="009B1F6C">
              <w:rPr>
                <w:rFonts w:cs="Times New Roman"/>
                <w:szCs w:val="24"/>
              </w:rPr>
              <w:t>Намский</w:t>
            </w:r>
            <w:proofErr w:type="spellEnd"/>
            <w:r w:rsidRPr="009B1F6C">
              <w:rPr>
                <w:rFonts w:cs="Times New Roman"/>
                <w:szCs w:val="24"/>
              </w:rPr>
              <w:t xml:space="preserve">, </w:t>
            </w:r>
            <w:proofErr w:type="spellStart"/>
            <w:r w:rsidRPr="009B1F6C">
              <w:rPr>
                <w:rFonts w:cs="Times New Roman"/>
                <w:szCs w:val="24"/>
              </w:rPr>
              <w:t>Хангаласский</w:t>
            </w:r>
            <w:proofErr w:type="spellEnd"/>
            <w:r w:rsidRPr="009B1F6C">
              <w:rPr>
                <w:rFonts w:cs="Times New Roman"/>
                <w:szCs w:val="24"/>
              </w:rPr>
              <w:t xml:space="preserve">, </w:t>
            </w:r>
            <w:proofErr w:type="spellStart"/>
            <w:r w:rsidRPr="009B1F6C">
              <w:rPr>
                <w:rFonts w:cs="Times New Roman"/>
                <w:szCs w:val="24"/>
              </w:rPr>
              <w:t>Сунтарский</w:t>
            </w:r>
            <w:proofErr w:type="spellEnd"/>
            <w:r w:rsidRPr="009B1F6C">
              <w:rPr>
                <w:rFonts w:cs="Times New Roman"/>
                <w:szCs w:val="24"/>
              </w:rPr>
              <w:t xml:space="preserve">, </w:t>
            </w:r>
            <w:proofErr w:type="spellStart"/>
            <w:r w:rsidRPr="009B1F6C">
              <w:rPr>
                <w:rFonts w:cs="Times New Roman"/>
                <w:szCs w:val="24"/>
              </w:rPr>
              <w:t>Усть-Алданский</w:t>
            </w:r>
            <w:proofErr w:type="spellEnd"/>
            <w:r w:rsidRPr="009B1F6C">
              <w:rPr>
                <w:rFonts w:cs="Times New Roman"/>
                <w:szCs w:val="24"/>
              </w:rPr>
              <w:t xml:space="preserve">, </w:t>
            </w:r>
            <w:r w:rsidR="002E3A9B">
              <w:rPr>
                <w:rFonts w:cs="Times New Roman"/>
                <w:szCs w:val="24"/>
              </w:rPr>
              <w:br/>
            </w:r>
            <w:proofErr w:type="spellStart"/>
            <w:r w:rsidRPr="009B1F6C">
              <w:rPr>
                <w:rFonts w:cs="Times New Roman"/>
                <w:szCs w:val="24"/>
              </w:rPr>
              <w:t>Усть</w:t>
            </w:r>
            <w:proofErr w:type="spellEnd"/>
            <w:r w:rsidRPr="009B1F6C">
              <w:rPr>
                <w:rFonts w:cs="Times New Roman"/>
                <w:szCs w:val="24"/>
              </w:rPr>
              <w:t xml:space="preserve">-Майский, </w:t>
            </w:r>
            <w:proofErr w:type="spellStart"/>
            <w:r w:rsidRPr="009B1F6C">
              <w:rPr>
                <w:rFonts w:cs="Times New Roman"/>
                <w:szCs w:val="24"/>
              </w:rPr>
              <w:t>Чурапчинский</w:t>
            </w:r>
            <w:proofErr w:type="spellEnd"/>
            <w:r w:rsidRPr="009B1F6C">
              <w:rPr>
                <w:rFonts w:cs="Times New Roman"/>
                <w:szCs w:val="24"/>
              </w:rPr>
              <w:t xml:space="preserve"> улусы и г. Якутск</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15.7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Алданский</w:t>
            </w:r>
            <w:proofErr w:type="spellEnd"/>
            <w:r w:rsidRPr="009B1F6C">
              <w:rPr>
                <w:rFonts w:cs="Times New Roman"/>
                <w:szCs w:val="24"/>
              </w:rPr>
              <w:t xml:space="preserve">, </w:t>
            </w:r>
            <w:proofErr w:type="spellStart"/>
            <w:r w:rsidRPr="009B1F6C">
              <w:rPr>
                <w:rFonts w:cs="Times New Roman"/>
                <w:szCs w:val="24"/>
              </w:rPr>
              <w:t>Нерюнгринский</w:t>
            </w:r>
            <w:proofErr w:type="spellEnd"/>
            <w:r w:rsidRPr="009B1F6C">
              <w:rPr>
                <w:rFonts w:cs="Times New Roman"/>
                <w:szCs w:val="24"/>
              </w:rPr>
              <w:t xml:space="preserve">, Ленский </w:t>
            </w:r>
            <w:r w:rsidR="002E3A9B">
              <w:rPr>
                <w:rFonts w:cs="Times New Roman"/>
                <w:szCs w:val="24"/>
              </w:rPr>
              <w:br/>
            </w:r>
            <w:r w:rsidRPr="009B1F6C">
              <w:rPr>
                <w:rFonts w:cs="Times New Roman"/>
                <w:szCs w:val="24"/>
              </w:rPr>
              <w:t xml:space="preserve">и </w:t>
            </w:r>
            <w:proofErr w:type="spellStart"/>
            <w:r w:rsidRPr="009B1F6C">
              <w:rPr>
                <w:rFonts w:cs="Times New Roman"/>
                <w:szCs w:val="24"/>
              </w:rPr>
              <w:t>Олекминский</w:t>
            </w:r>
            <w:proofErr w:type="spellEnd"/>
            <w:r w:rsidRPr="009B1F6C">
              <w:rPr>
                <w:rFonts w:cs="Times New Roman"/>
                <w:szCs w:val="24"/>
              </w:rPr>
              <w:t xml:space="preserve"> улусы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Северная Осетия - Алания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Татарстан</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Тыва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19</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Удмуртская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Республика Хакасия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Чеченская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Чувашская Республика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Алтайский край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24</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Забайкальский край</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24.1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Шипишка</w:t>
            </w:r>
            <w:proofErr w:type="spellEnd"/>
            <w:r w:rsidRPr="009B1F6C">
              <w:rPr>
                <w:rFonts w:cs="Times New Roman"/>
                <w:szCs w:val="24"/>
              </w:rPr>
              <w:t xml:space="preserve"> - Тунгокочен - Букачача - Сретенск - Шелопугино - Приаргунск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24.2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края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25</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Камчатский край</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северо-западнее линии Парень - </w:t>
            </w:r>
            <w:proofErr w:type="spellStart"/>
            <w:r w:rsidRPr="009B1F6C">
              <w:rPr>
                <w:rFonts w:cs="Times New Roman"/>
                <w:szCs w:val="24"/>
              </w:rPr>
              <w:t>Слаутное</w:t>
            </w:r>
            <w:proofErr w:type="spellEnd"/>
            <w:r w:rsidRPr="009B1F6C">
              <w:rPr>
                <w:rFonts w:cs="Times New Roman"/>
                <w:szCs w:val="24"/>
              </w:rPr>
              <w:t xml:space="preserve"> (исключая </w:t>
            </w:r>
            <w:proofErr w:type="spellStart"/>
            <w:r w:rsidRPr="009B1F6C">
              <w:rPr>
                <w:rFonts w:cs="Times New Roman"/>
                <w:szCs w:val="24"/>
              </w:rPr>
              <w:t>Слаутное</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Слаутное</w:t>
            </w:r>
            <w:proofErr w:type="spellEnd"/>
            <w:r w:rsidRPr="009B1F6C">
              <w:rPr>
                <w:rFonts w:cs="Times New Roman"/>
                <w:szCs w:val="24"/>
              </w:rPr>
              <w:t xml:space="preserve"> (включительно) и севернее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25.3</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за исключением территории, указанной в пункте 25.4</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25.4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ограниченная линией Ивашка - </w:t>
            </w:r>
            <w:proofErr w:type="spellStart"/>
            <w:r w:rsidRPr="009B1F6C">
              <w:rPr>
                <w:rFonts w:cs="Times New Roman"/>
                <w:szCs w:val="24"/>
              </w:rPr>
              <w:t>Хайлюля</w:t>
            </w:r>
            <w:proofErr w:type="spellEnd"/>
            <w:r w:rsidRPr="009B1F6C">
              <w:rPr>
                <w:rFonts w:cs="Times New Roman"/>
                <w:szCs w:val="24"/>
              </w:rPr>
              <w:t xml:space="preserve"> - Ключи - Елизово - 52-я параллель (включительно) - Апача - </w:t>
            </w:r>
            <w:proofErr w:type="spellStart"/>
            <w:r w:rsidRPr="009B1F6C">
              <w:rPr>
                <w:rFonts w:cs="Times New Roman"/>
                <w:szCs w:val="24"/>
              </w:rPr>
              <w:t>Анавгай</w:t>
            </w:r>
            <w:proofErr w:type="spellEnd"/>
            <w:r w:rsidRPr="009B1F6C">
              <w:rPr>
                <w:rFonts w:cs="Times New Roman"/>
                <w:szCs w:val="24"/>
              </w:rPr>
              <w:t xml:space="preserve"> </w:t>
            </w:r>
            <w:r w:rsidR="002E3A9B">
              <w:rPr>
                <w:rFonts w:cs="Times New Roman"/>
                <w:szCs w:val="24"/>
              </w:rPr>
              <w:br/>
            </w:r>
            <w:r w:rsidRPr="009B1F6C">
              <w:rPr>
                <w:rFonts w:cs="Times New Roman"/>
                <w:szCs w:val="24"/>
              </w:rPr>
              <w:t xml:space="preserve">(исключая Апача - </w:t>
            </w:r>
            <w:proofErr w:type="spellStart"/>
            <w:r w:rsidRPr="009B1F6C">
              <w:rPr>
                <w:rFonts w:cs="Times New Roman"/>
                <w:szCs w:val="24"/>
              </w:rPr>
              <w:t>Анавгай</w:t>
            </w:r>
            <w:proofErr w:type="spellEnd"/>
            <w:r w:rsidRPr="009B1F6C">
              <w:rPr>
                <w:rFonts w:cs="Times New Roman"/>
                <w:szCs w:val="24"/>
              </w:rPr>
              <w:t>) - Ивашка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26</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Краснодарский край</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26.1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за исключением указанных ниже городов и побережья Черного моря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26.2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 Новороссийск</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26.3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proofErr w:type="spellStart"/>
            <w:r w:rsidRPr="009B1F6C">
              <w:rPr>
                <w:rFonts w:cs="Times New Roman"/>
                <w:szCs w:val="24"/>
              </w:rPr>
              <w:t>г.г</w:t>
            </w:r>
            <w:proofErr w:type="spellEnd"/>
            <w:r w:rsidRPr="009B1F6C">
              <w:rPr>
                <w:rFonts w:cs="Times New Roman"/>
                <w:szCs w:val="24"/>
              </w:rPr>
              <w:t>. Анапа, Геленджик, Красная Поляна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0,97</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27</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Красноярский край</w:t>
            </w:r>
            <w:r w:rsidR="0032620B">
              <w:rPr>
                <w:rFonts w:cs="Times New Roman"/>
                <w:szCs w:val="24"/>
              </w:rPr>
              <w:t>:</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Таймырского (Долгано-Ненецкого) автономного округа севернее линии </w:t>
            </w:r>
            <w:proofErr w:type="spellStart"/>
            <w:r w:rsidRPr="009B1F6C">
              <w:rPr>
                <w:rFonts w:cs="Times New Roman"/>
                <w:szCs w:val="24"/>
              </w:rPr>
              <w:t>Красноселькуп</w:t>
            </w:r>
            <w:proofErr w:type="spellEnd"/>
            <w:r w:rsidRPr="009B1F6C">
              <w:rPr>
                <w:rFonts w:cs="Times New Roman"/>
                <w:szCs w:val="24"/>
              </w:rPr>
              <w:t xml:space="preserve"> - </w:t>
            </w:r>
            <w:proofErr w:type="spellStart"/>
            <w:r w:rsidRPr="009B1F6C">
              <w:rPr>
                <w:rFonts w:cs="Times New Roman"/>
                <w:szCs w:val="24"/>
              </w:rPr>
              <w:t>Потапово</w:t>
            </w:r>
            <w:proofErr w:type="spellEnd"/>
            <w:r w:rsidRPr="009B1F6C">
              <w:rPr>
                <w:rFonts w:cs="Times New Roman"/>
                <w:szCs w:val="24"/>
              </w:rPr>
              <w:t xml:space="preserve"> - Норильск, </w:t>
            </w:r>
            <w:proofErr w:type="spellStart"/>
            <w:r w:rsidRPr="009B1F6C">
              <w:rPr>
                <w:rFonts w:cs="Times New Roman"/>
                <w:szCs w:val="24"/>
              </w:rPr>
              <w:t>Кожевниково</w:t>
            </w:r>
            <w:proofErr w:type="spellEnd"/>
            <w:r w:rsidRPr="009B1F6C">
              <w:rPr>
                <w:rFonts w:cs="Times New Roman"/>
                <w:szCs w:val="24"/>
              </w:rPr>
              <w:t xml:space="preserve"> (включительно) и ближайшие острова (архипелаг Северная Земля и другие)</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Таймырского (Долгано-Ненецкого автономного округа)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Эвенкийский автономный округ и территория края севернее линии </w:t>
            </w:r>
            <w:proofErr w:type="spellStart"/>
            <w:r w:rsidRPr="009B1F6C">
              <w:rPr>
                <w:rFonts w:cs="Times New Roman"/>
                <w:szCs w:val="24"/>
              </w:rPr>
              <w:t>Верхнеимбатское</w:t>
            </w:r>
            <w:proofErr w:type="spellEnd"/>
            <w:r w:rsidRPr="009B1F6C">
              <w:rPr>
                <w:rFonts w:cs="Times New Roman"/>
                <w:szCs w:val="24"/>
              </w:rPr>
              <w:t xml:space="preserve"> - р. Таз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южнее Копьево - Новоселово - Агинское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27.5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края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Пермский край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29</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Приморский край</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29.1</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расположенная севернее линии Трудовое - </w:t>
            </w:r>
            <w:proofErr w:type="spellStart"/>
            <w:r w:rsidRPr="009B1F6C">
              <w:rPr>
                <w:rFonts w:cs="Times New Roman"/>
                <w:szCs w:val="24"/>
              </w:rPr>
              <w:t>Партизанск</w:t>
            </w:r>
            <w:proofErr w:type="spellEnd"/>
            <w:r w:rsidRPr="009B1F6C">
              <w:rPr>
                <w:rFonts w:cs="Times New Roman"/>
                <w:szCs w:val="24"/>
              </w:rPr>
              <w:t xml:space="preserve"> (включительно) - Преображение (исключая Преображение), </w:t>
            </w:r>
            <w:r w:rsidR="002E3A9B">
              <w:rPr>
                <w:rFonts w:cs="Times New Roman"/>
                <w:szCs w:val="24"/>
              </w:rPr>
              <w:br/>
            </w:r>
            <w:r w:rsidRPr="009B1F6C">
              <w:rPr>
                <w:rFonts w:cs="Times New Roman"/>
                <w:szCs w:val="24"/>
              </w:rPr>
              <w:t>кроме территории, указанной в пункте 29.2</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побережье Японского моря от Преображение </w:t>
            </w:r>
            <w:r w:rsidR="002E3A9B">
              <w:rPr>
                <w:rFonts w:cs="Times New Roman"/>
                <w:szCs w:val="24"/>
              </w:rPr>
              <w:br/>
            </w:r>
            <w:r w:rsidRPr="009B1F6C">
              <w:rPr>
                <w:rFonts w:cs="Times New Roman"/>
                <w:szCs w:val="24"/>
              </w:rPr>
              <w:t>до мыса Золотой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29.3</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расположенная южнее линии Трудовое - </w:t>
            </w:r>
            <w:proofErr w:type="spellStart"/>
            <w:r w:rsidRPr="009B1F6C">
              <w:rPr>
                <w:rFonts w:cs="Times New Roman"/>
                <w:szCs w:val="24"/>
              </w:rPr>
              <w:t>Партизанск</w:t>
            </w:r>
            <w:proofErr w:type="spellEnd"/>
            <w:r w:rsidRPr="009B1F6C">
              <w:rPr>
                <w:rFonts w:cs="Times New Roman"/>
                <w:szCs w:val="24"/>
              </w:rPr>
              <w:t xml:space="preserve"> - Преображение, за исключением территории, указанной в пункте 29.4</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29.4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побережье Японского моря от Преображение </w:t>
            </w:r>
            <w:r w:rsidR="00BF47ED">
              <w:rPr>
                <w:rFonts w:cs="Times New Roman"/>
                <w:szCs w:val="24"/>
              </w:rPr>
              <w:br/>
            </w:r>
            <w:r w:rsidRPr="009B1F6C">
              <w:rPr>
                <w:rFonts w:cs="Times New Roman"/>
                <w:szCs w:val="24"/>
              </w:rPr>
              <w:t>до Хасан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Ставропольский край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31</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Хабаровский край</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побережье от залива Счастья до Нижнее </w:t>
            </w:r>
            <w:proofErr w:type="spellStart"/>
            <w:r w:rsidRPr="009B1F6C">
              <w:rPr>
                <w:rFonts w:cs="Times New Roman"/>
                <w:szCs w:val="24"/>
              </w:rPr>
              <w:t>Пронге</w:t>
            </w:r>
            <w:proofErr w:type="spellEnd"/>
            <w:r w:rsidRPr="009B1F6C">
              <w:rPr>
                <w:rFonts w:cs="Times New Roman"/>
                <w:szCs w:val="24"/>
              </w:rPr>
              <w:t xml:space="preserve"> (исключая Нижнее </w:t>
            </w:r>
            <w:proofErr w:type="spellStart"/>
            <w:r w:rsidRPr="009B1F6C">
              <w:rPr>
                <w:rFonts w:cs="Times New Roman"/>
                <w:szCs w:val="24"/>
              </w:rPr>
              <w:t>Пронге</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края, за исключением побережья Татарского пролива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31.4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побережье Татарского пролива от Нижнее </w:t>
            </w:r>
            <w:proofErr w:type="spellStart"/>
            <w:r w:rsidRPr="009B1F6C">
              <w:rPr>
                <w:rFonts w:cs="Times New Roman"/>
                <w:szCs w:val="24"/>
              </w:rPr>
              <w:t>Пронге</w:t>
            </w:r>
            <w:proofErr w:type="spellEnd"/>
            <w:r w:rsidRPr="009B1F6C">
              <w:rPr>
                <w:rFonts w:cs="Times New Roman"/>
                <w:szCs w:val="24"/>
              </w:rPr>
              <w:t xml:space="preserve"> (включительно) до мыса Золотой (исключая мыс Золотой)</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Амурская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33</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Архангельская область (за исключением территории Ненецкого автономного округа)</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Кушкушара</w:t>
            </w:r>
            <w:proofErr w:type="spellEnd"/>
            <w:r w:rsidRPr="009B1F6C">
              <w:rPr>
                <w:rFonts w:cs="Times New Roman"/>
                <w:szCs w:val="24"/>
              </w:rPr>
              <w:t xml:space="preserve"> (исключая </w:t>
            </w:r>
            <w:proofErr w:type="spellStart"/>
            <w:r w:rsidRPr="009B1F6C">
              <w:rPr>
                <w:rFonts w:cs="Times New Roman"/>
                <w:szCs w:val="24"/>
              </w:rPr>
              <w:t>Кушкушара</w:t>
            </w:r>
            <w:proofErr w:type="spellEnd"/>
            <w:r w:rsidRPr="009B1F6C">
              <w:rPr>
                <w:rFonts w:cs="Times New Roman"/>
                <w:szCs w:val="24"/>
              </w:rPr>
              <w:t>) - пересечение Северного полярного круга с границей Республики Коми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Кушкушара</w:t>
            </w:r>
            <w:proofErr w:type="spellEnd"/>
            <w:r w:rsidRPr="009B1F6C">
              <w:rPr>
                <w:rFonts w:cs="Times New Roman"/>
                <w:szCs w:val="24"/>
              </w:rPr>
              <w:t xml:space="preserve"> (включительно) - пересечение Северного полярного круга с границей Республики Коми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острова Новая Земля</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33.4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острова Земля Франца-Иосифа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Астраханская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Белгородская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Брянская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37</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Владимирская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Волгоградская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39</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Вологодская область</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39.1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западнее линии озеро </w:t>
            </w:r>
            <w:proofErr w:type="spellStart"/>
            <w:r w:rsidRPr="009B1F6C">
              <w:rPr>
                <w:rFonts w:cs="Times New Roman"/>
                <w:szCs w:val="24"/>
              </w:rPr>
              <w:t>Воже</w:t>
            </w:r>
            <w:proofErr w:type="spellEnd"/>
            <w:r w:rsidRPr="009B1F6C">
              <w:rPr>
                <w:rFonts w:cs="Times New Roman"/>
                <w:szCs w:val="24"/>
              </w:rPr>
              <w:t xml:space="preserve"> - Устье - Вологда - Вохтога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39.2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Воронежская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Ивановская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42</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Иркутская область</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территория севернее 62-й параллели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42.2</w:t>
            </w:r>
          </w:p>
        </w:tc>
        <w:tc>
          <w:tcPr>
            <w:tcW w:w="5550" w:type="dxa"/>
            <w:tcBorders>
              <w:top w:val="nil"/>
              <w:left w:val="nil"/>
              <w:bottom w:val="single" w:sz="4" w:space="0" w:color="auto"/>
              <w:right w:val="single" w:sz="4" w:space="0" w:color="auto"/>
            </w:tcBorders>
            <w:shd w:val="clear" w:color="auto" w:fill="auto"/>
            <w:vAlign w:val="bottom"/>
            <w:hideMark/>
          </w:tcPr>
          <w:p w:rsidR="0043088F" w:rsidRPr="009B1F6C" w:rsidRDefault="0043088F" w:rsidP="00876B1F">
            <w:pPr>
              <w:rPr>
                <w:rFonts w:cs="Times New Roman"/>
                <w:szCs w:val="24"/>
              </w:rPr>
            </w:pPr>
            <w:r w:rsidRPr="009B1F6C">
              <w:rPr>
                <w:rFonts w:cs="Times New Roman"/>
                <w:szCs w:val="24"/>
              </w:rPr>
              <w:t xml:space="preserve">территория северо-восточнее линии </w:t>
            </w:r>
            <w:proofErr w:type="spellStart"/>
            <w:r w:rsidRPr="009B1F6C">
              <w:rPr>
                <w:rFonts w:cs="Times New Roman"/>
                <w:szCs w:val="24"/>
              </w:rPr>
              <w:t>Токма</w:t>
            </w:r>
            <w:proofErr w:type="spellEnd"/>
            <w:r w:rsidRPr="009B1F6C">
              <w:rPr>
                <w:rFonts w:cs="Times New Roman"/>
                <w:szCs w:val="24"/>
              </w:rPr>
              <w:t xml:space="preserve"> - Улькан - </w:t>
            </w:r>
            <w:proofErr w:type="spellStart"/>
            <w:r w:rsidRPr="009B1F6C">
              <w:rPr>
                <w:rFonts w:cs="Times New Roman"/>
                <w:szCs w:val="24"/>
              </w:rPr>
              <w:t>Кунерма</w:t>
            </w:r>
            <w:proofErr w:type="spellEnd"/>
            <w:r w:rsidRPr="009B1F6C">
              <w:rPr>
                <w:rFonts w:cs="Times New Roman"/>
                <w:szCs w:val="24"/>
              </w:rPr>
              <w:t xml:space="preserve"> (включительно), за исключением территории, указанной в пункте 42.1</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42.3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43</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Калининградская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Калужская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Кемеровская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46</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Кировская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47</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Костромская область</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47.1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вся территория, за исключением г. Костромы</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47.2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 Кострома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48</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Курганская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49</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Курская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50</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Ленинградская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Город федерального значения Санкт-Петербург</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Липецкая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53</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Магаданская область</w:t>
            </w:r>
            <w:r w:rsidR="0032620B">
              <w:rPr>
                <w:rFonts w:cs="Times New Roman"/>
                <w:szCs w:val="24"/>
              </w:rPr>
              <w:t>:</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53.1</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Мяунджа</w:t>
            </w:r>
            <w:proofErr w:type="spellEnd"/>
            <w:r w:rsidRPr="009B1F6C">
              <w:rPr>
                <w:rFonts w:cs="Times New Roman"/>
                <w:szCs w:val="24"/>
              </w:rPr>
              <w:t xml:space="preserve"> - Таскан - Сеймчан - Омсукчан (включительно)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за исключением территории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южное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53.2</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1,15</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остальная территория области, за исключением территории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53.5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1,16</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1,11</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1,12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54</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Московская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55</w:t>
            </w:r>
          </w:p>
        </w:tc>
        <w:tc>
          <w:tcPr>
            <w:tcW w:w="5550"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rPr>
                <w:rFonts w:cs="Times New Roman"/>
                <w:szCs w:val="24"/>
              </w:rPr>
            </w:pPr>
            <w:r w:rsidRPr="009B1F6C">
              <w:rPr>
                <w:rFonts w:cs="Times New Roman"/>
                <w:szCs w:val="24"/>
              </w:rPr>
              <w:t>Город федерального значения Москва</w:t>
            </w:r>
          </w:p>
        </w:tc>
        <w:tc>
          <w:tcPr>
            <w:tcW w:w="845" w:type="dxa"/>
            <w:tcBorders>
              <w:top w:val="nil"/>
              <w:left w:val="nil"/>
              <w:bottom w:val="single" w:sz="4" w:space="0" w:color="auto"/>
              <w:right w:val="single" w:sz="4" w:space="0" w:color="auto"/>
            </w:tcBorders>
            <w:shd w:val="clear" w:color="auto" w:fill="auto"/>
            <w:vAlign w:val="center"/>
            <w:hideMark/>
          </w:tcPr>
          <w:p w:rsidR="0043088F" w:rsidRPr="009B1F6C" w:rsidRDefault="0043088F"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43088F" w:rsidRPr="009B1F6C" w:rsidRDefault="0043088F" w:rsidP="0043088F">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56</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Мурманская область</w:t>
            </w:r>
            <w:r w:rsidR="0032620B">
              <w:rPr>
                <w:rFonts w:cs="Times New Roman"/>
                <w:szCs w:val="24"/>
              </w:rPr>
              <w:t>:</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56.1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плато </w:t>
            </w:r>
            <w:proofErr w:type="spellStart"/>
            <w:r w:rsidRPr="009B1F6C">
              <w:rPr>
                <w:rFonts w:cs="Times New Roman"/>
                <w:szCs w:val="24"/>
              </w:rPr>
              <w:t>Расвумчорр</w:t>
            </w:r>
            <w:proofErr w:type="spellEnd"/>
            <w:r w:rsidRPr="009B1F6C">
              <w:rPr>
                <w:rFonts w:cs="Times New Roman"/>
                <w:szCs w:val="24"/>
              </w:rPr>
              <w:t xml:space="preserve"> (район апатит-нефелинового рудника "Центральный")</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56.2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северо-восточнее линии Заполярный - Североморск - </w:t>
            </w:r>
            <w:proofErr w:type="spellStart"/>
            <w:r w:rsidRPr="009B1F6C">
              <w:rPr>
                <w:rFonts w:cs="Times New Roman"/>
                <w:szCs w:val="24"/>
              </w:rPr>
              <w:t>Каневка</w:t>
            </w:r>
            <w:proofErr w:type="spellEnd"/>
            <w:r w:rsidRPr="009B1F6C">
              <w:rPr>
                <w:rFonts w:cs="Times New Roman"/>
                <w:szCs w:val="24"/>
              </w:rPr>
              <w:t xml:space="preserve"> (включительно) </w:t>
            </w:r>
            <w:r w:rsidR="002E3A9B">
              <w:rPr>
                <w:rFonts w:cs="Times New Roman"/>
                <w:szCs w:val="24"/>
              </w:rPr>
              <w:br/>
            </w:r>
            <w:r w:rsidRPr="009B1F6C">
              <w:rPr>
                <w:rFonts w:cs="Times New Roman"/>
                <w:szCs w:val="24"/>
              </w:rPr>
              <w:t xml:space="preserve">и юго-восточнее линии </w:t>
            </w:r>
            <w:proofErr w:type="spellStart"/>
            <w:r w:rsidRPr="009B1F6C">
              <w:rPr>
                <w:rFonts w:cs="Times New Roman"/>
                <w:szCs w:val="24"/>
              </w:rPr>
              <w:t>Каневка</w:t>
            </w:r>
            <w:proofErr w:type="spellEnd"/>
            <w:r w:rsidRPr="009B1F6C">
              <w:rPr>
                <w:rFonts w:cs="Times New Roman"/>
                <w:szCs w:val="24"/>
              </w:rPr>
              <w:t xml:space="preserve"> - Кузомень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56.3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Нижегородская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Новгородская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59</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Новосибирская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60</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Омская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Оренбургская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Орловская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Пензенская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Псковская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65</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Ростовская область</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65.1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северо-восточнее линии Миллерово - Морозовск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65.2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0,98</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66</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Рязанская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Самарская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Саратовская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69</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Сахалинская область</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побережья Татарского пролива </w:t>
            </w:r>
            <w:r w:rsidR="002E3A9B">
              <w:rPr>
                <w:rFonts w:cs="Times New Roman"/>
                <w:szCs w:val="24"/>
              </w:rPr>
              <w:br/>
            </w:r>
            <w:r w:rsidRPr="009B1F6C">
              <w:rPr>
                <w:rFonts w:cs="Times New Roman"/>
                <w:szCs w:val="24"/>
              </w:rPr>
              <w:t>и Охотского моря севернее линии Шахтерск - Поронайск (исключая Поронайск)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южнее линии Шахтерск - Поронайск </w:t>
            </w:r>
            <w:r w:rsidR="002E3A9B">
              <w:rPr>
                <w:rFonts w:cs="Times New Roman"/>
                <w:szCs w:val="24"/>
              </w:rPr>
              <w:br/>
            </w:r>
            <w:r w:rsidRPr="009B1F6C">
              <w:rPr>
                <w:rFonts w:cs="Times New Roman"/>
                <w:szCs w:val="24"/>
              </w:rPr>
              <w:t>и севернее линии Холмск - Южно-Сахалинск (включительно), за исключением побережья Татарского пролива</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1,01</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побережья Татарского пролива между Шахтерск и Холмск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69.5</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острова, за исключением побережья между Холмск - Невельск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69.6</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побережья Татарского пролива между Холмск - Невельск (исключая Невельск)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Курильские острова (исключая Северо-Курильск)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69.8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Северо-Курильск</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0,99</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70</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Свердловская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Смоленская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Тамбовская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Тверская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Томская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75</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Тульская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76</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xml:space="preserve">Тюменская область (включая Ханты-Мансийский </w:t>
            </w:r>
            <w:r w:rsidR="002E3A9B">
              <w:rPr>
                <w:rFonts w:cs="Times New Roman"/>
                <w:szCs w:val="24"/>
              </w:rPr>
              <w:br/>
            </w:r>
            <w:r w:rsidRPr="009B1F6C">
              <w:rPr>
                <w:rFonts w:cs="Times New Roman"/>
                <w:szCs w:val="24"/>
              </w:rPr>
              <w:t>и Ямало-Ненецкий автономный округ)</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территория севернее Северного Полярного круга</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южнее Северного Полярного круга </w:t>
            </w:r>
            <w:r w:rsidR="002E3A9B">
              <w:rPr>
                <w:rFonts w:cs="Times New Roman"/>
                <w:szCs w:val="24"/>
              </w:rPr>
              <w:br/>
            </w:r>
            <w:r w:rsidRPr="009B1F6C">
              <w:rPr>
                <w:rFonts w:cs="Times New Roman"/>
                <w:szCs w:val="24"/>
              </w:rPr>
              <w:t>и севернее 65 параллели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1,09</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76.3</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севернее линии Пионерский - </w:t>
            </w:r>
            <w:r w:rsidR="002E3A9B">
              <w:rPr>
                <w:rFonts w:cs="Times New Roman"/>
                <w:szCs w:val="24"/>
              </w:rPr>
              <w:br/>
            </w:r>
            <w:r w:rsidRPr="009B1F6C">
              <w:rPr>
                <w:rFonts w:cs="Times New Roman"/>
                <w:szCs w:val="24"/>
              </w:rPr>
              <w:t>Ханты-Мансийск - Нижневартовск (включительно) и южнее 65-й параллели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76.4</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области</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77</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Ульяновская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78</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Челябинская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1,02</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79</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Ярославская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III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1,00</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80</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Еврейская автономная область</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1,03</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81</w:t>
            </w:r>
          </w:p>
        </w:tc>
        <w:tc>
          <w:tcPr>
            <w:tcW w:w="5550"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Ненецкий автономный округ</w:t>
            </w:r>
            <w:r w:rsidR="0032620B">
              <w:rPr>
                <w:rFonts w:cs="Times New Roman"/>
                <w:szCs w:val="24"/>
              </w:rPr>
              <w:t>:</w:t>
            </w:r>
          </w:p>
        </w:tc>
        <w:tc>
          <w:tcPr>
            <w:tcW w:w="845" w:type="dxa"/>
            <w:tcBorders>
              <w:top w:val="nil"/>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nil"/>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81.1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западнее линии </w:t>
            </w:r>
            <w:proofErr w:type="spellStart"/>
            <w:r w:rsidRPr="009B1F6C">
              <w:rPr>
                <w:rFonts w:cs="Times New Roman"/>
                <w:szCs w:val="24"/>
              </w:rPr>
              <w:t>Ермица</w:t>
            </w:r>
            <w:proofErr w:type="spellEnd"/>
            <w:r w:rsidRPr="009B1F6C">
              <w:rPr>
                <w:rFonts w:cs="Times New Roman"/>
                <w:szCs w:val="24"/>
              </w:rPr>
              <w:t xml:space="preserve"> - Черная (исключая Черную) и о. </w:t>
            </w:r>
            <w:proofErr w:type="spellStart"/>
            <w:r w:rsidRPr="009B1F6C">
              <w:rPr>
                <w:rFonts w:cs="Times New Roman"/>
                <w:szCs w:val="24"/>
              </w:rPr>
              <w:t>Колгуев</w:t>
            </w:r>
            <w:proofErr w:type="spellEnd"/>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1,04</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81.2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Черная (включительно) и о. Вайгач</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1,06</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1,05</w:t>
            </w:r>
          </w:p>
        </w:tc>
      </w:tr>
      <w:tr w:rsidR="009B1F6C" w:rsidRPr="009B1F6C" w:rsidTr="00082D63">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6B1F" w:rsidRPr="009B1F6C" w:rsidRDefault="00876B1F" w:rsidP="00876B1F">
            <w:pPr>
              <w:jc w:val="center"/>
              <w:rPr>
                <w:rFonts w:cs="Times New Roman"/>
                <w:szCs w:val="24"/>
              </w:rPr>
            </w:pPr>
            <w:r w:rsidRPr="009B1F6C">
              <w:rPr>
                <w:rFonts w:cs="Times New Roman"/>
                <w:szCs w:val="24"/>
              </w:rPr>
              <w:t>82</w:t>
            </w:r>
          </w:p>
        </w:tc>
        <w:tc>
          <w:tcPr>
            <w:tcW w:w="5550"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Чукотский автономный округ</w:t>
            </w:r>
            <w:r w:rsidR="0032620B">
              <w:rPr>
                <w:rFonts w:cs="Times New Roman"/>
                <w:szCs w:val="24"/>
              </w:rPr>
              <w:t>:</w:t>
            </w:r>
          </w:p>
        </w:tc>
        <w:tc>
          <w:tcPr>
            <w:tcW w:w="845" w:type="dxa"/>
            <w:tcBorders>
              <w:top w:val="single" w:sz="4" w:space="0" w:color="auto"/>
              <w:left w:val="nil"/>
              <w:bottom w:val="single" w:sz="4" w:space="0" w:color="auto"/>
              <w:right w:val="single" w:sz="4" w:space="0" w:color="auto"/>
            </w:tcBorders>
            <w:shd w:val="clear" w:color="auto" w:fill="auto"/>
            <w:vAlign w:val="center"/>
            <w:hideMark/>
          </w:tcPr>
          <w:p w:rsidR="00876B1F" w:rsidRPr="009B1F6C" w:rsidRDefault="00876B1F" w:rsidP="00876B1F">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c>
          <w:tcPr>
            <w:tcW w:w="1227" w:type="dxa"/>
            <w:tcBorders>
              <w:top w:val="single" w:sz="4" w:space="0" w:color="auto"/>
              <w:left w:val="nil"/>
              <w:bottom w:val="single" w:sz="4" w:space="0" w:color="auto"/>
              <w:right w:val="single" w:sz="4" w:space="0" w:color="auto"/>
            </w:tcBorders>
            <w:vAlign w:val="center"/>
          </w:tcPr>
          <w:p w:rsidR="00876B1F" w:rsidRPr="009B1F6C" w:rsidRDefault="00876B1F" w:rsidP="002B6EBC">
            <w:pPr>
              <w:jc w:val="center"/>
              <w:rPr>
                <w:rFonts w:cs="Times New Roman"/>
                <w:szCs w:val="24"/>
              </w:rPr>
            </w:pP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82.1</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Марково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-Белая - м. Шмидта и о. Врангеля (включительно)</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1,10</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1,07</w:t>
            </w:r>
          </w:p>
        </w:tc>
      </w:tr>
      <w:tr w:rsidR="009B1F6C" w:rsidRPr="009B1F6C" w:rsidTr="00082D63">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82.2</w:t>
            </w:r>
          </w:p>
        </w:tc>
        <w:tc>
          <w:tcPr>
            <w:tcW w:w="55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rPr>
                <w:rFonts w:cs="Times New Roman"/>
                <w:szCs w:val="24"/>
              </w:rPr>
            </w:pPr>
            <w:r w:rsidRPr="009B1F6C">
              <w:rPr>
                <w:rFonts w:cs="Times New Roman"/>
                <w:szCs w:val="24"/>
              </w:rPr>
              <w:t>остальная территория округа</w:t>
            </w:r>
          </w:p>
        </w:tc>
        <w:tc>
          <w:tcPr>
            <w:tcW w:w="84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876B1F">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1,13</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1,11</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c>
          <w:tcPr>
            <w:tcW w:w="1219"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1,09</w:t>
            </w:r>
          </w:p>
        </w:tc>
        <w:tc>
          <w:tcPr>
            <w:tcW w:w="1227" w:type="dxa"/>
            <w:tcBorders>
              <w:top w:val="nil"/>
              <w:left w:val="nil"/>
              <w:bottom w:val="single" w:sz="4" w:space="0" w:color="auto"/>
              <w:right w:val="single" w:sz="4" w:space="0" w:color="auto"/>
            </w:tcBorders>
            <w:vAlign w:val="center"/>
          </w:tcPr>
          <w:p w:rsidR="000C5285" w:rsidRPr="009B1F6C" w:rsidRDefault="000C5285" w:rsidP="000C5285">
            <w:pPr>
              <w:jc w:val="center"/>
              <w:rPr>
                <w:rFonts w:cs="Times New Roman"/>
                <w:szCs w:val="24"/>
              </w:rPr>
            </w:pPr>
            <w:r w:rsidRPr="009B1F6C">
              <w:rPr>
                <w:rFonts w:cs="Times New Roman"/>
                <w:szCs w:val="24"/>
              </w:rPr>
              <w:t>1,08</w:t>
            </w:r>
          </w:p>
        </w:tc>
      </w:tr>
    </w:tbl>
    <w:p w:rsidR="00876B1F" w:rsidRPr="009B1F6C" w:rsidRDefault="00876B1F" w:rsidP="00FF6465">
      <w:pPr>
        <w:tabs>
          <w:tab w:val="left" w:pos="284"/>
          <w:tab w:val="left" w:pos="567"/>
          <w:tab w:val="left" w:pos="851"/>
        </w:tabs>
        <w:jc w:val="both"/>
        <w:rPr>
          <w:rFonts w:eastAsia="Times New Roman" w:cs="Times New Roman"/>
          <w:szCs w:val="24"/>
          <w:lang w:eastAsia="ru-RU"/>
        </w:rPr>
        <w:sectPr w:rsidR="00876B1F" w:rsidRPr="009B1F6C" w:rsidSect="00E23C67">
          <w:pgSz w:w="16838" w:h="11906" w:orient="landscape"/>
          <w:pgMar w:top="1134" w:right="1134" w:bottom="567" w:left="1134" w:header="709" w:footer="709" w:gutter="0"/>
          <w:cols w:space="708"/>
          <w:docGrid w:linePitch="360"/>
        </w:sectPr>
      </w:pPr>
    </w:p>
    <w:p w:rsidR="00822268"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В районах Крайнего Севера и приравненных к ним</w:t>
      </w:r>
      <w:r w:rsidR="00A93EBA" w:rsidRPr="009B1F6C">
        <w:rPr>
          <w:szCs w:val="24"/>
          <w:lang w:eastAsia="ru-RU"/>
        </w:rPr>
        <w:t xml:space="preserve"> местностях</w:t>
      </w:r>
      <w:r w:rsidRPr="009B1F6C">
        <w:rPr>
          <w:szCs w:val="24"/>
          <w:lang w:eastAsia="ru-RU"/>
        </w:rPr>
        <w:t xml:space="preserve">, а также в сельских местностях, расположенных в пределах IV, V, VI температурных зон, затраты на выполнение мероприятий по </w:t>
      </w:r>
      <w:proofErr w:type="spellStart"/>
      <w:r w:rsidRPr="009B1F6C">
        <w:rPr>
          <w:szCs w:val="24"/>
          <w:lang w:eastAsia="ru-RU"/>
        </w:rPr>
        <w:t>снегоборьбе</w:t>
      </w:r>
      <w:proofErr w:type="spellEnd"/>
      <w:r w:rsidRPr="009B1F6C">
        <w:rPr>
          <w:szCs w:val="24"/>
          <w:lang w:eastAsia="ru-RU"/>
        </w:rPr>
        <w:t xml:space="preserve"> (работы по ликвидации снежных заносов, вызванных стихийными явлениями (метель, буран, пурга), </w:t>
      </w:r>
      <w:r w:rsidR="00E3336C" w:rsidRPr="009B1F6C">
        <w:rPr>
          <w:szCs w:val="24"/>
          <w:lang w:eastAsia="ru-RU"/>
        </w:rPr>
        <w:t xml:space="preserve">могут быть дополнительно учтены </w:t>
      </w:r>
      <w:r w:rsidR="00F142EF" w:rsidRPr="009B1F6C">
        <w:rPr>
          <w:szCs w:val="24"/>
          <w:lang w:eastAsia="ru-RU"/>
        </w:rPr>
        <w:t>применением</w:t>
      </w:r>
      <w:r w:rsidR="00E3336C" w:rsidRPr="009B1F6C">
        <w:rPr>
          <w:szCs w:val="24"/>
          <w:lang w:eastAsia="ru-RU"/>
        </w:rPr>
        <w:t xml:space="preserve"> коэффициента </w:t>
      </w:r>
      <w:r w:rsidR="00F47416" w:rsidRPr="009B1F6C">
        <w:t>К</w:t>
      </w:r>
      <w:r w:rsidR="00F47416" w:rsidRPr="009B1F6C">
        <w:rPr>
          <w:vertAlign w:val="subscript"/>
        </w:rPr>
        <w:t>рег.2</w:t>
      </w:r>
      <w:r w:rsidR="00F47416" w:rsidRPr="009B1F6C">
        <w:rPr>
          <w:szCs w:val="24"/>
          <w:lang w:eastAsia="ru-RU"/>
        </w:rPr>
        <w:t xml:space="preserve"> </w:t>
      </w:r>
      <w:r w:rsidR="00E3336C" w:rsidRPr="009B1F6C">
        <w:rPr>
          <w:szCs w:val="24"/>
          <w:lang w:eastAsia="ru-RU"/>
        </w:rPr>
        <w:t xml:space="preserve">к </w:t>
      </w:r>
      <w:r w:rsidR="00FE2036" w:rsidRPr="009B1F6C">
        <w:rPr>
          <w:szCs w:val="24"/>
          <w:lang w:eastAsia="ru-RU"/>
        </w:rPr>
        <w:t xml:space="preserve">Показателям </w:t>
      </w:r>
      <w:r w:rsidR="00E3336C" w:rsidRPr="009B1F6C">
        <w:rPr>
          <w:szCs w:val="24"/>
          <w:lang w:eastAsia="ru-RU"/>
        </w:rPr>
        <w:t xml:space="preserve">НЦС, приведенного в Таблице </w:t>
      </w:r>
      <w:r w:rsidR="002B6EBC" w:rsidRPr="009B1F6C">
        <w:rPr>
          <w:szCs w:val="24"/>
          <w:lang w:eastAsia="ru-RU"/>
        </w:rPr>
        <w:t>5</w:t>
      </w:r>
      <w:r w:rsidRPr="009B1F6C">
        <w:rPr>
          <w:szCs w:val="24"/>
          <w:lang w:eastAsia="ru-RU"/>
        </w:rPr>
        <w:t>.</w:t>
      </w:r>
    </w:p>
    <w:p w:rsidR="00822268" w:rsidRPr="009B1F6C" w:rsidRDefault="00822268" w:rsidP="00F47416">
      <w:pPr>
        <w:rPr>
          <w:lang w:eastAsia="ru-RU"/>
        </w:rPr>
      </w:pPr>
    </w:p>
    <w:p w:rsidR="009B5174" w:rsidRPr="009B1F6C" w:rsidRDefault="009B5174" w:rsidP="00F47416">
      <w:pPr>
        <w:jc w:val="center"/>
        <w:rPr>
          <w:lang w:eastAsia="ru-RU"/>
        </w:rPr>
      </w:pPr>
      <w:r w:rsidRPr="009B1F6C">
        <w:rPr>
          <w:lang w:eastAsia="ru-RU"/>
        </w:rPr>
        <w:t xml:space="preserve">Коэффициенты, учитывающие выполнение мероприятий по </w:t>
      </w:r>
      <w:proofErr w:type="spellStart"/>
      <w:r w:rsidRPr="009B1F6C">
        <w:rPr>
          <w:lang w:eastAsia="ru-RU"/>
        </w:rPr>
        <w:t>снегоборьбе</w:t>
      </w:r>
      <w:proofErr w:type="spellEnd"/>
      <w:r w:rsidRPr="009B1F6C">
        <w:rPr>
          <w:lang w:eastAsia="ru-RU"/>
        </w:rPr>
        <w:t>,</w:t>
      </w:r>
    </w:p>
    <w:p w:rsidR="009B5174" w:rsidRPr="009B1F6C" w:rsidRDefault="009B5174" w:rsidP="00F47416">
      <w:pPr>
        <w:jc w:val="center"/>
      </w:pPr>
      <w:r w:rsidRPr="009B1F6C">
        <w:t>в разрезе температурных зон Российской Федерации</w:t>
      </w:r>
      <w:r w:rsidR="00B53F6A" w:rsidRPr="009B1F6C">
        <w:t xml:space="preserve"> (К</w:t>
      </w:r>
      <w:r w:rsidR="00B53F6A" w:rsidRPr="009B1F6C">
        <w:rPr>
          <w:vertAlign w:val="subscript"/>
        </w:rPr>
        <w:t>рег</w:t>
      </w:r>
      <w:r w:rsidR="00F47416" w:rsidRPr="009B1F6C">
        <w:rPr>
          <w:vertAlign w:val="subscript"/>
        </w:rPr>
        <w:t>.</w:t>
      </w:r>
      <w:r w:rsidR="00B53F6A" w:rsidRPr="009B1F6C">
        <w:rPr>
          <w:vertAlign w:val="subscript"/>
        </w:rPr>
        <w:t>2</w:t>
      </w:r>
      <w:r w:rsidR="00B53F6A" w:rsidRPr="009B1F6C">
        <w:t>)</w:t>
      </w:r>
    </w:p>
    <w:p w:rsidR="002E3A9B" w:rsidRDefault="002E3A9B" w:rsidP="00F47416">
      <w:pPr>
        <w:jc w:val="right"/>
      </w:pPr>
    </w:p>
    <w:p w:rsidR="009B5174" w:rsidRDefault="00E3336C" w:rsidP="00F47416">
      <w:pPr>
        <w:jc w:val="right"/>
      </w:pPr>
      <w:r w:rsidRPr="009B1F6C">
        <w:t xml:space="preserve">Таблица </w:t>
      </w:r>
      <w:r w:rsidR="002B6EBC" w:rsidRPr="009B1F6C">
        <w:t>5</w:t>
      </w:r>
    </w:p>
    <w:p w:rsidR="002E3A9B" w:rsidRPr="009B1F6C" w:rsidRDefault="002E3A9B" w:rsidP="00F47416">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9B1F6C" w:rsidRPr="009B1F6C" w:rsidTr="002C4406">
        <w:trPr>
          <w:trHeight w:val="227"/>
          <w:jc w:val="center"/>
        </w:trPr>
        <w:tc>
          <w:tcPr>
            <w:tcW w:w="3118" w:type="dxa"/>
            <w:shd w:val="clear" w:color="auto" w:fill="auto"/>
            <w:vAlign w:val="center"/>
          </w:tcPr>
          <w:p w:rsidR="009B5174" w:rsidRPr="009B1F6C" w:rsidRDefault="009B5174" w:rsidP="002C4406">
            <w:pPr>
              <w:ind w:left="45"/>
              <w:jc w:val="center"/>
              <w:rPr>
                <w:rFonts w:cs="Times New Roman"/>
                <w:bCs/>
                <w:szCs w:val="24"/>
              </w:rPr>
            </w:pPr>
            <w:r w:rsidRPr="009B1F6C">
              <w:rPr>
                <w:rFonts w:cs="Times New Roman"/>
                <w:bCs/>
                <w:szCs w:val="24"/>
              </w:rPr>
              <w:br w:type="page"/>
              <w:t>Температурные зоны</w:t>
            </w:r>
          </w:p>
        </w:tc>
        <w:tc>
          <w:tcPr>
            <w:tcW w:w="3118" w:type="dxa"/>
            <w:shd w:val="clear" w:color="auto" w:fill="auto"/>
            <w:vAlign w:val="center"/>
          </w:tcPr>
          <w:p w:rsidR="009B5174" w:rsidRPr="009B1F6C" w:rsidRDefault="009B5174" w:rsidP="002C4406">
            <w:pPr>
              <w:ind w:left="-39"/>
              <w:jc w:val="center"/>
              <w:rPr>
                <w:rFonts w:cs="Times New Roman"/>
                <w:bCs/>
                <w:szCs w:val="24"/>
              </w:rPr>
            </w:pPr>
            <w:r w:rsidRPr="009B1F6C">
              <w:rPr>
                <w:rFonts w:cs="Times New Roman"/>
                <w:bCs/>
                <w:szCs w:val="24"/>
              </w:rPr>
              <w:t xml:space="preserve">Коэффициент </w:t>
            </w:r>
          </w:p>
        </w:tc>
      </w:tr>
      <w:tr w:rsidR="009B1F6C" w:rsidRPr="009B1F6C" w:rsidTr="00E23C67">
        <w:trPr>
          <w:trHeight w:val="170"/>
          <w:jc w:val="center"/>
        </w:trPr>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IV</w:t>
            </w:r>
          </w:p>
        </w:tc>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1,00</w:t>
            </w:r>
          </w:p>
        </w:tc>
      </w:tr>
      <w:tr w:rsidR="009B1F6C" w:rsidRPr="009B1F6C" w:rsidTr="00E23C67">
        <w:trPr>
          <w:trHeight w:val="170"/>
          <w:jc w:val="center"/>
        </w:trPr>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V</w:t>
            </w:r>
          </w:p>
        </w:tc>
        <w:tc>
          <w:tcPr>
            <w:tcW w:w="3119" w:type="dxa"/>
            <w:shd w:val="clear" w:color="auto" w:fill="auto"/>
            <w:vAlign w:val="center"/>
            <w:hideMark/>
          </w:tcPr>
          <w:p w:rsidR="00DF33EA" w:rsidRPr="009B1F6C" w:rsidRDefault="00DF33EA" w:rsidP="00DF33EA">
            <w:pPr>
              <w:ind w:left="45"/>
              <w:jc w:val="center"/>
              <w:rPr>
                <w:rFonts w:cs="Times New Roman"/>
                <w:bCs/>
                <w:szCs w:val="24"/>
              </w:rPr>
            </w:pPr>
            <w:r w:rsidRPr="009B1F6C">
              <w:rPr>
                <w:rFonts w:cs="Times New Roman"/>
                <w:bCs/>
                <w:szCs w:val="24"/>
              </w:rPr>
              <w:t>1,00</w:t>
            </w:r>
          </w:p>
        </w:tc>
      </w:tr>
      <w:tr w:rsidR="009B1F6C" w:rsidRPr="009B1F6C" w:rsidTr="002C4406">
        <w:trPr>
          <w:trHeight w:val="227"/>
          <w:jc w:val="center"/>
        </w:trPr>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VI</w:t>
            </w:r>
          </w:p>
        </w:tc>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1,01</w:t>
            </w:r>
          </w:p>
        </w:tc>
      </w:tr>
      <w:tr w:rsidR="009B1F6C" w:rsidRPr="009B1F6C" w:rsidTr="002C4406">
        <w:trPr>
          <w:trHeight w:val="227"/>
          <w:jc w:val="center"/>
        </w:trPr>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VII</w:t>
            </w:r>
          </w:p>
        </w:tc>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1,01</w:t>
            </w:r>
          </w:p>
        </w:tc>
      </w:tr>
      <w:tr w:rsidR="009B5174" w:rsidRPr="009B1F6C" w:rsidTr="002C4406">
        <w:trPr>
          <w:trHeight w:val="227"/>
          <w:jc w:val="center"/>
        </w:trPr>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VIII</w:t>
            </w:r>
          </w:p>
        </w:tc>
        <w:tc>
          <w:tcPr>
            <w:tcW w:w="3118" w:type="dxa"/>
            <w:shd w:val="clear" w:color="auto" w:fill="auto"/>
          </w:tcPr>
          <w:p w:rsidR="009B5174" w:rsidRPr="009B1F6C" w:rsidRDefault="009B5174" w:rsidP="002C4406">
            <w:pPr>
              <w:ind w:left="45"/>
              <w:jc w:val="center"/>
              <w:rPr>
                <w:rFonts w:cs="Times New Roman"/>
                <w:bCs/>
                <w:szCs w:val="24"/>
              </w:rPr>
            </w:pPr>
            <w:r w:rsidRPr="009B1F6C">
              <w:rPr>
                <w:rFonts w:cs="Times New Roman"/>
                <w:bCs/>
                <w:szCs w:val="24"/>
              </w:rPr>
              <w:t>1,01</w:t>
            </w:r>
          </w:p>
        </w:tc>
      </w:tr>
    </w:tbl>
    <w:p w:rsidR="00A32FD4" w:rsidRPr="009B1F6C" w:rsidRDefault="00A32FD4" w:rsidP="00A32FD4">
      <w:pPr>
        <w:pStyle w:val="a3"/>
        <w:tabs>
          <w:tab w:val="left" w:pos="851"/>
        </w:tabs>
        <w:ind w:left="426"/>
        <w:jc w:val="both"/>
        <w:rPr>
          <w:rFonts w:eastAsia="Times New Roman" w:cs="Times New Roman"/>
          <w:szCs w:val="24"/>
          <w:lang w:eastAsia="ru-RU"/>
        </w:rPr>
      </w:pPr>
    </w:p>
    <w:p w:rsidR="0015611C"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местностях, подверженных воздействию ветров скоростью более 10 м/с (при количестве ветреных дней в зимний период свыше 10% до 30% в год) в регионах Российской Федерации </w:t>
      </w:r>
      <w:r w:rsidR="00A32FD4" w:rsidRPr="009B1F6C">
        <w:rPr>
          <w:szCs w:val="24"/>
          <w:lang w:eastAsia="ru-RU"/>
        </w:rPr>
        <w:br/>
      </w:r>
      <w:r w:rsidRPr="009B1F6C">
        <w:rPr>
          <w:szCs w:val="24"/>
          <w:lang w:eastAsia="ru-RU"/>
        </w:rPr>
        <w:t xml:space="preserve">по отношению к базисному району (Московская область), </w:t>
      </w:r>
      <w:r w:rsidR="00906F11" w:rsidRPr="009B1F6C">
        <w:rPr>
          <w:szCs w:val="24"/>
          <w:lang w:eastAsia="ru-RU"/>
        </w:rPr>
        <w:t xml:space="preserve">рекомендуется применять </w:t>
      </w:r>
      <w:r w:rsidR="00894A97" w:rsidRPr="009B1F6C">
        <w:rPr>
          <w:szCs w:val="24"/>
          <w:lang w:eastAsia="ru-RU"/>
        </w:rPr>
        <w:br/>
      </w:r>
      <w:r w:rsidRPr="009B1F6C">
        <w:rPr>
          <w:szCs w:val="24"/>
          <w:lang w:eastAsia="ru-RU"/>
        </w:rPr>
        <w:t xml:space="preserve">к </w:t>
      </w:r>
      <w:r w:rsidR="00FE2036" w:rsidRPr="009B1F6C">
        <w:rPr>
          <w:szCs w:val="24"/>
          <w:lang w:eastAsia="ru-RU"/>
        </w:rPr>
        <w:t xml:space="preserve">Показателям </w:t>
      </w:r>
      <w:r w:rsidRPr="009B1F6C">
        <w:rPr>
          <w:szCs w:val="24"/>
          <w:lang w:eastAsia="ru-RU"/>
        </w:rPr>
        <w:t>НЦС коэффициент</w:t>
      </w:r>
      <w:r w:rsidR="00906F11" w:rsidRPr="009B1F6C">
        <w:rPr>
          <w:szCs w:val="24"/>
          <w:lang w:eastAsia="ru-RU"/>
        </w:rPr>
        <w:t>ы</w:t>
      </w:r>
      <w:r w:rsidR="00FE2036" w:rsidRPr="009B1F6C">
        <w:rPr>
          <w:szCs w:val="24"/>
          <w:lang w:eastAsia="ru-RU"/>
        </w:rPr>
        <w:t xml:space="preserve"> </w:t>
      </w:r>
      <w:r w:rsidR="00FE2036" w:rsidRPr="009B1F6C">
        <w:rPr>
          <w:szCs w:val="24"/>
        </w:rPr>
        <w:t>К</w:t>
      </w:r>
      <w:r w:rsidR="00FE2036" w:rsidRPr="009B1F6C">
        <w:rPr>
          <w:szCs w:val="24"/>
          <w:vertAlign w:val="subscript"/>
        </w:rPr>
        <w:t>рег.3</w:t>
      </w:r>
      <w:r w:rsidRPr="009B1F6C">
        <w:rPr>
          <w:szCs w:val="24"/>
          <w:lang w:eastAsia="ru-RU"/>
        </w:rPr>
        <w:t xml:space="preserve">, </w:t>
      </w:r>
      <w:r w:rsidR="00906F11" w:rsidRPr="009B1F6C">
        <w:rPr>
          <w:szCs w:val="24"/>
          <w:lang w:eastAsia="ru-RU"/>
        </w:rPr>
        <w:t xml:space="preserve">приведенные </w:t>
      </w:r>
      <w:r w:rsidRPr="009B1F6C">
        <w:rPr>
          <w:szCs w:val="24"/>
          <w:lang w:eastAsia="ru-RU"/>
        </w:rPr>
        <w:t xml:space="preserve">в Таблице </w:t>
      </w:r>
      <w:r w:rsidR="002B6EBC" w:rsidRPr="009B1F6C">
        <w:rPr>
          <w:szCs w:val="24"/>
          <w:lang w:eastAsia="ru-RU"/>
        </w:rPr>
        <w:t>6</w:t>
      </w:r>
      <w:r w:rsidR="00B318A4">
        <w:rPr>
          <w:szCs w:val="24"/>
          <w:lang w:eastAsia="ru-RU"/>
        </w:rPr>
        <w:t xml:space="preserve"> пункта 24 настоящ</w:t>
      </w:r>
      <w:r w:rsidR="002E3A9B">
        <w:rPr>
          <w:szCs w:val="24"/>
          <w:lang w:eastAsia="ru-RU"/>
        </w:rPr>
        <w:t xml:space="preserve">ей </w:t>
      </w:r>
      <w:r w:rsidR="00B318A4">
        <w:rPr>
          <w:szCs w:val="24"/>
          <w:lang w:eastAsia="ru-RU"/>
        </w:rPr>
        <w:t>технической части</w:t>
      </w:r>
      <w:r w:rsidR="002E3A9B">
        <w:rPr>
          <w:szCs w:val="24"/>
          <w:lang w:eastAsia="ru-RU"/>
        </w:rPr>
        <w:t>.</w:t>
      </w:r>
    </w:p>
    <w:p w:rsidR="00822268" w:rsidRPr="009B1F6C" w:rsidRDefault="009B5174"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местностях, подверженных воздействию ветров скоростью более 10 м/с (при количестве ветреных дней в зимний период свыше 30% в год) в регионах Российской Федерации </w:t>
      </w:r>
      <w:r w:rsidR="00894A97" w:rsidRPr="009B1F6C">
        <w:rPr>
          <w:szCs w:val="24"/>
          <w:lang w:eastAsia="ru-RU"/>
        </w:rPr>
        <w:br/>
      </w:r>
      <w:r w:rsidRPr="009B1F6C">
        <w:rPr>
          <w:szCs w:val="24"/>
          <w:lang w:eastAsia="ru-RU"/>
        </w:rPr>
        <w:t xml:space="preserve">по отношению к базисному району (Московская область), </w:t>
      </w:r>
      <w:r w:rsidR="00906F11" w:rsidRPr="009B1F6C">
        <w:rPr>
          <w:szCs w:val="24"/>
          <w:lang w:eastAsia="ru-RU"/>
        </w:rPr>
        <w:t xml:space="preserve">рекомендуется применять </w:t>
      </w:r>
      <w:r w:rsidR="00894A97" w:rsidRPr="009B1F6C">
        <w:rPr>
          <w:szCs w:val="24"/>
          <w:lang w:eastAsia="ru-RU"/>
        </w:rPr>
        <w:br/>
      </w:r>
      <w:r w:rsidRPr="009B1F6C">
        <w:rPr>
          <w:szCs w:val="24"/>
          <w:lang w:eastAsia="ru-RU"/>
        </w:rPr>
        <w:t xml:space="preserve">к </w:t>
      </w:r>
      <w:r w:rsidR="00FE2036" w:rsidRPr="009B1F6C">
        <w:rPr>
          <w:szCs w:val="24"/>
          <w:lang w:eastAsia="ru-RU"/>
        </w:rPr>
        <w:t xml:space="preserve">Показателям </w:t>
      </w:r>
      <w:r w:rsidRPr="009B1F6C">
        <w:rPr>
          <w:szCs w:val="24"/>
          <w:lang w:eastAsia="ru-RU"/>
        </w:rPr>
        <w:t xml:space="preserve">НЦС </w:t>
      </w:r>
      <w:r w:rsidR="00906F11" w:rsidRPr="009B1F6C">
        <w:rPr>
          <w:szCs w:val="24"/>
          <w:lang w:eastAsia="ru-RU"/>
        </w:rPr>
        <w:t>коэффициенты</w:t>
      </w:r>
      <w:r w:rsidR="00FE2036" w:rsidRPr="009B1F6C">
        <w:rPr>
          <w:szCs w:val="24"/>
          <w:lang w:eastAsia="ru-RU"/>
        </w:rPr>
        <w:t xml:space="preserve"> </w:t>
      </w:r>
      <w:r w:rsidR="00FE2036" w:rsidRPr="009B1F6C">
        <w:rPr>
          <w:szCs w:val="24"/>
        </w:rPr>
        <w:t>К</w:t>
      </w:r>
      <w:r w:rsidR="00FE2036" w:rsidRPr="009B1F6C">
        <w:rPr>
          <w:szCs w:val="24"/>
          <w:vertAlign w:val="subscript"/>
        </w:rPr>
        <w:t>рег.4</w:t>
      </w:r>
      <w:r w:rsidRPr="009B1F6C">
        <w:rPr>
          <w:szCs w:val="24"/>
          <w:lang w:eastAsia="ru-RU"/>
        </w:rPr>
        <w:t xml:space="preserve">, </w:t>
      </w:r>
      <w:r w:rsidR="00906F11" w:rsidRPr="009B1F6C">
        <w:rPr>
          <w:szCs w:val="24"/>
          <w:lang w:eastAsia="ru-RU"/>
        </w:rPr>
        <w:t xml:space="preserve">приведенные </w:t>
      </w:r>
      <w:r w:rsidRPr="009B1F6C">
        <w:rPr>
          <w:szCs w:val="24"/>
          <w:lang w:eastAsia="ru-RU"/>
        </w:rPr>
        <w:t>в Т</w:t>
      </w:r>
      <w:r w:rsidR="00331F51" w:rsidRPr="009B1F6C">
        <w:rPr>
          <w:szCs w:val="24"/>
          <w:lang w:eastAsia="ru-RU"/>
        </w:rPr>
        <w:t xml:space="preserve">аблице </w:t>
      </w:r>
      <w:r w:rsidR="002B6EBC" w:rsidRPr="009B1F6C">
        <w:rPr>
          <w:szCs w:val="24"/>
          <w:lang w:eastAsia="ru-RU"/>
        </w:rPr>
        <w:t>7</w:t>
      </w:r>
      <w:r w:rsidRPr="009B1F6C">
        <w:rPr>
          <w:szCs w:val="24"/>
          <w:lang w:eastAsia="ru-RU"/>
        </w:rPr>
        <w:t>.</w:t>
      </w:r>
    </w:p>
    <w:p w:rsidR="00F47416" w:rsidRPr="009B1F6C" w:rsidRDefault="00F47416" w:rsidP="00F47416">
      <w:pPr>
        <w:rPr>
          <w:lang w:eastAsia="ru-RU"/>
        </w:rPr>
        <w:sectPr w:rsidR="00F47416" w:rsidRPr="009B1F6C" w:rsidSect="00846508">
          <w:pgSz w:w="11906" w:h="16838"/>
          <w:pgMar w:top="1134" w:right="567" w:bottom="1134" w:left="1134" w:header="709" w:footer="709" w:gutter="0"/>
          <w:cols w:space="708"/>
          <w:docGrid w:linePitch="360"/>
        </w:sectPr>
      </w:pPr>
    </w:p>
    <w:p w:rsidR="009B5174" w:rsidRPr="009B1F6C" w:rsidRDefault="009B5174" w:rsidP="009B5174">
      <w:pPr>
        <w:ind w:right="249"/>
        <w:jc w:val="center"/>
        <w:rPr>
          <w:rFonts w:cs="Times New Roman"/>
          <w:bCs/>
          <w:szCs w:val="24"/>
        </w:rPr>
      </w:pPr>
      <w:r w:rsidRPr="009B1F6C">
        <w:rPr>
          <w:rFonts w:cs="Times New Roman"/>
          <w:bCs/>
          <w:szCs w:val="24"/>
        </w:rPr>
        <w:t>Коэффициенты</w:t>
      </w:r>
      <w:r w:rsidR="00B53F6A" w:rsidRPr="009B1F6C">
        <w:rPr>
          <w:rFonts w:cs="Times New Roman"/>
          <w:bCs/>
          <w:szCs w:val="24"/>
        </w:rPr>
        <w:t xml:space="preserve"> </w:t>
      </w:r>
      <w:r w:rsidR="00B53F6A" w:rsidRPr="009B1F6C">
        <w:rPr>
          <w:szCs w:val="24"/>
        </w:rPr>
        <w:t>(</w:t>
      </w:r>
      <w:r w:rsidR="00B53F6A" w:rsidRPr="009B1F6C">
        <w:rPr>
          <w:rFonts w:cs="Times New Roman"/>
          <w:szCs w:val="24"/>
        </w:rPr>
        <w:t>К</w:t>
      </w:r>
      <w:r w:rsidR="00B53F6A" w:rsidRPr="009B1F6C">
        <w:rPr>
          <w:rFonts w:cs="Times New Roman"/>
          <w:szCs w:val="24"/>
          <w:vertAlign w:val="subscript"/>
        </w:rPr>
        <w:t>рег</w:t>
      </w:r>
      <w:r w:rsidR="00FE2036" w:rsidRPr="009B1F6C">
        <w:rPr>
          <w:rFonts w:cs="Times New Roman"/>
          <w:szCs w:val="24"/>
          <w:vertAlign w:val="subscript"/>
        </w:rPr>
        <w:t>.</w:t>
      </w:r>
      <w:r w:rsidR="00B53F6A" w:rsidRPr="009B1F6C">
        <w:rPr>
          <w:rFonts w:cs="Times New Roman"/>
          <w:szCs w:val="24"/>
          <w:vertAlign w:val="subscript"/>
        </w:rPr>
        <w:t>3</w:t>
      </w:r>
      <w:r w:rsidR="00B53F6A" w:rsidRPr="009B1F6C">
        <w:rPr>
          <w:szCs w:val="24"/>
        </w:rPr>
        <w:t>)</w:t>
      </w:r>
      <w:r w:rsidRPr="009B1F6C">
        <w:rPr>
          <w:rFonts w:cs="Times New Roman"/>
          <w:bCs/>
          <w:szCs w:val="24"/>
        </w:rPr>
        <w:t>, учитывающие дополнительные затраты в местностях, подверженных воздействию ветров скоростью более 10 м/с</w:t>
      </w:r>
      <w:r w:rsidRPr="009B1F6C">
        <w:rPr>
          <w:rFonts w:cs="Times New Roman"/>
          <w:szCs w:val="24"/>
        </w:rPr>
        <w:t xml:space="preserve"> (</w:t>
      </w:r>
      <w:r w:rsidRPr="009B1F6C">
        <w:rPr>
          <w:rFonts w:cs="Times New Roman"/>
          <w:bCs/>
          <w:szCs w:val="24"/>
        </w:rPr>
        <w:t>при количестве ветреных дней в зимний период свыше 10% до 30% в год) в регионах Российской Федерации по отношению к базисному району (Московская область)</w:t>
      </w:r>
    </w:p>
    <w:p w:rsidR="00BF47ED" w:rsidRDefault="00BF47ED" w:rsidP="0015611C">
      <w:pPr>
        <w:ind w:right="111"/>
        <w:jc w:val="right"/>
        <w:rPr>
          <w:rFonts w:cs="Times New Roman"/>
          <w:bCs/>
          <w:szCs w:val="24"/>
        </w:rPr>
      </w:pPr>
    </w:p>
    <w:p w:rsidR="009B5174" w:rsidRDefault="00331F51" w:rsidP="0015611C">
      <w:pPr>
        <w:ind w:right="111"/>
        <w:jc w:val="right"/>
        <w:rPr>
          <w:rFonts w:cs="Times New Roman"/>
          <w:bCs/>
          <w:szCs w:val="24"/>
        </w:rPr>
      </w:pPr>
      <w:r w:rsidRPr="009B1F6C">
        <w:rPr>
          <w:rFonts w:cs="Times New Roman"/>
          <w:bCs/>
          <w:szCs w:val="24"/>
        </w:rPr>
        <w:t xml:space="preserve">Таблица </w:t>
      </w:r>
      <w:r w:rsidR="002B6EBC" w:rsidRPr="009B1F6C">
        <w:rPr>
          <w:rFonts w:cs="Times New Roman"/>
          <w:bCs/>
          <w:szCs w:val="24"/>
        </w:rPr>
        <w:t>6</w:t>
      </w:r>
    </w:p>
    <w:p w:rsidR="00BF47ED" w:rsidRPr="009B1F6C" w:rsidRDefault="00BF47ED" w:rsidP="0015611C">
      <w:pPr>
        <w:ind w:right="111"/>
        <w:jc w:val="right"/>
        <w:rPr>
          <w:rFonts w:cs="Times New Roman"/>
          <w:bCs/>
          <w:szCs w:val="24"/>
        </w:rPr>
      </w:pPr>
    </w:p>
    <w:tbl>
      <w:tblPr>
        <w:tblW w:w="15593" w:type="dxa"/>
        <w:jc w:val="center"/>
        <w:tblLayout w:type="fixed"/>
        <w:tblLook w:val="04A0" w:firstRow="1" w:lastRow="0" w:firstColumn="1" w:lastColumn="0" w:noHBand="0" w:noVBand="1"/>
      </w:tblPr>
      <w:tblGrid>
        <w:gridCol w:w="686"/>
        <w:gridCol w:w="5555"/>
        <w:gridCol w:w="850"/>
        <w:gridCol w:w="1219"/>
        <w:gridCol w:w="1219"/>
        <w:gridCol w:w="1219"/>
        <w:gridCol w:w="1219"/>
        <w:gridCol w:w="1219"/>
        <w:gridCol w:w="1219"/>
        <w:gridCol w:w="1188"/>
      </w:tblGrid>
      <w:tr w:rsidR="009B1F6C" w:rsidRPr="009B1F6C" w:rsidTr="002E3A9B">
        <w:trPr>
          <w:trHeight w:val="20"/>
          <w:tblHeader/>
          <w:jc w:val="center"/>
        </w:trPr>
        <w:tc>
          <w:tcPr>
            <w:tcW w:w="686"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9B5174" w:rsidRPr="009B1F6C" w:rsidRDefault="009B5174" w:rsidP="002C4406">
            <w:pPr>
              <w:ind w:left="-96" w:firstLine="96"/>
              <w:jc w:val="center"/>
              <w:rPr>
                <w:rFonts w:cs="Times New Roman"/>
                <w:szCs w:val="24"/>
              </w:rPr>
            </w:pPr>
            <w:r w:rsidRPr="009B1F6C">
              <w:rPr>
                <w:rFonts w:cs="Times New Roman"/>
                <w:szCs w:val="24"/>
              </w:rPr>
              <w:t>№</w:t>
            </w:r>
          </w:p>
          <w:p w:rsidR="009B5174" w:rsidRPr="009B1F6C" w:rsidRDefault="009B5174" w:rsidP="002C4406">
            <w:pPr>
              <w:jc w:val="center"/>
              <w:rPr>
                <w:rFonts w:eastAsia="Times New Roman" w:cs="Times New Roman"/>
                <w:bCs/>
                <w:lang w:eastAsia="ru-RU"/>
              </w:rPr>
            </w:pPr>
            <w:proofErr w:type="spellStart"/>
            <w:r w:rsidRPr="009B1F6C">
              <w:rPr>
                <w:rFonts w:cs="Times New Roman"/>
                <w:szCs w:val="24"/>
              </w:rPr>
              <w:t>пп</w:t>
            </w:r>
            <w:proofErr w:type="spellEnd"/>
            <w:r w:rsidRPr="009B1F6C">
              <w:rPr>
                <w:rFonts w:cs="Times New Roman"/>
                <w:szCs w:val="24"/>
              </w:rPr>
              <w:t>.</w:t>
            </w:r>
          </w:p>
        </w:tc>
        <w:tc>
          <w:tcPr>
            <w:tcW w:w="5555"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rsidR="009B5174" w:rsidRPr="009B1F6C" w:rsidRDefault="009B5174" w:rsidP="002C4406">
            <w:pPr>
              <w:jc w:val="center"/>
              <w:rPr>
                <w:rFonts w:eastAsia="Times New Roman" w:cs="Times New Roman"/>
                <w:bCs/>
                <w:lang w:eastAsia="ru-RU"/>
              </w:rPr>
            </w:pPr>
            <w:r w:rsidRPr="009B1F6C">
              <w:rPr>
                <w:rFonts w:eastAsia="Times New Roman" w:cs="Times New Roman"/>
                <w:bCs/>
                <w:lang w:eastAsia="ru-RU"/>
              </w:rPr>
              <w:t>Наименование республик, краев, областей, округов</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FFFFFF"/>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lang w:eastAsia="ru-RU"/>
              </w:rPr>
            </w:pPr>
            <w:r w:rsidRPr="009B1F6C">
              <w:rPr>
                <w:rFonts w:eastAsia="Times New Roman" w:cs="Times New Roman"/>
                <w:bCs/>
                <w:szCs w:val="24"/>
                <w:lang w:eastAsia="ru-RU"/>
              </w:rPr>
              <w:t>Температурные зоны</w:t>
            </w:r>
          </w:p>
        </w:tc>
        <w:tc>
          <w:tcPr>
            <w:tcW w:w="8502" w:type="dxa"/>
            <w:gridSpan w:val="7"/>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9B5174" w:rsidRPr="009B1F6C" w:rsidRDefault="009B5174" w:rsidP="002C4406">
            <w:pPr>
              <w:jc w:val="center"/>
              <w:rPr>
                <w:rFonts w:eastAsia="Times New Roman" w:cs="Times New Roman"/>
                <w:bCs/>
                <w:lang w:eastAsia="ru-RU"/>
              </w:rPr>
            </w:pPr>
            <w:r w:rsidRPr="009B1F6C">
              <w:rPr>
                <w:rFonts w:eastAsia="Times New Roman" w:cs="Times New Roman"/>
                <w:bCs/>
                <w:lang w:eastAsia="ru-RU"/>
              </w:rPr>
              <w:t xml:space="preserve">Коэффициент </w:t>
            </w:r>
          </w:p>
        </w:tc>
      </w:tr>
      <w:tr w:rsidR="009B5174" w:rsidRPr="009B1F6C" w:rsidTr="002E3A9B">
        <w:trPr>
          <w:trHeight w:val="3112"/>
          <w:tblHeader/>
          <w:jc w:val="center"/>
        </w:trPr>
        <w:tc>
          <w:tcPr>
            <w:tcW w:w="686"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rsidR="009B5174" w:rsidRPr="009B1F6C" w:rsidRDefault="009B5174" w:rsidP="002C4406">
            <w:pPr>
              <w:jc w:val="center"/>
              <w:rPr>
                <w:rFonts w:eastAsia="Times New Roman" w:cs="Times New Roman"/>
                <w:b/>
                <w:bCs/>
                <w:lang w:eastAsia="ru-RU"/>
              </w:rPr>
            </w:pPr>
          </w:p>
        </w:tc>
        <w:tc>
          <w:tcPr>
            <w:tcW w:w="5555"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9B5174" w:rsidRPr="009B1F6C" w:rsidRDefault="009B5174" w:rsidP="002C4406">
            <w:pPr>
              <w:rPr>
                <w:rFonts w:eastAsia="Times New Roman" w:cs="Times New Roman"/>
                <w:b/>
                <w:bCs/>
                <w:lang w:eastAsia="ru-RU"/>
              </w:rPr>
            </w:pPr>
          </w:p>
        </w:tc>
        <w:tc>
          <w:tcPr>
            <w:tcW w:w="85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9B5174" w:rsidRPr="009B1F6C" w:rsidRDefault="009B5174" w:rsidP="002C4406">
            <w:pPr>
              <w:rPr>
                <w:rFonts w:eastAsia="Times New Roman" w:cs="Times New Roman"/>
                <w:lang w:eastAsia="ru-RU"/>
              </w:rPr>
            </w:pP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09-01-001-01</w:t>
            </w:r>
            <w:r w:rsidRPr="009B1F6C">
              <w:rPr>
                <w:rFonts w:cs="Times New Roman"/>
                <w:szCs w:val="24"/>
              </w:rPr>
              <w:t>÷</w:t>
            </w:r>
            <w:r w:rsidRPr="009B1F6C">
              <w:rPr>
                <w:rFonts w:eastAsia="Times New Roman" w:cs="Times New Roman"/>
                <w:szCs w:val="24"/>
                <w:lang w:eastAsia="ru-RU"/>
              </w:rPr>
              <w:t>09-01-001-04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09-02-001-01</w:t>
            </w:r>
            <w:r w:rsidRPr="009B1F6C">
              <w:rPr>
                <w:rFonts w:cs="Times New Roman"/>
                <w:szCs w:val="24"/>
              </w:rPr>
              <w:t>÷</w:t>
            </w:r>
            <w:r w:rsidRPr="009B1F6C">
              <w:rPr>
                <w:rFonts w:eastAsia="Times New Roman" w:cs="Times New Roman"/>
                <w:szCs w:val="24"/>
                <w:lang w:eastAsia="ru-RU"/>
              </w:rPr>
              <w:t>09-02-001-04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09-03-001-01</w:t>
            </w:r>
            <w:r w:rsidRPr="009B1F6C">
              <w:rPr>
                <w:rFonts w:cs="Times New Roman"/>
                <w:szCs w:val="24"/>
              </w:rPr>
              <w:t>÷</w:t>
            </w:r>
            <w:r w:rsidRPr="009B1F6C">
              <w:rPr>
                <w:rFonts w:eastAsia="Times New Roman" w:cs="Times New Roman"/>
                <w:szCs w:val="24"/>
                <w:lang w:eastAsia="ru-RU"/>
              </w:rPr>
              <w:t>09-03-001-04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09-01-002-01</w:t>
            </w:r>
            <w:r w:rsidRPr="009B1F6C">
              <w:rPr>
                <w:rFonts w:cs="Times New Roman"/>
                <w:szCs w:val="24"/>
              </w:rPr>
              <w:t>÷</w:t>
            </w:r>
            <w:r w:rsidRPr="009B1F6C">
              <w:rPr>
                <w:rFonts w:eastAsia="Times New Roman" w:cs="Times New Roman"/>
                <w:szCs w:val="24"/>
                <w:lang w:eastAsia="ru-RU"/>
              </w:rPr>
              <w:t>09-01-002-04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09-02-002-01</w:t>
            </w:r>
            <w:r w:rsidRPr="009B1F6C">
              <w:rPr>
                <w:rFonts w:cs="Times New Roman"/>
                <w:szCs w:val="24"/>
              </w:rPr>
              <w:t>÷</w:t>
            </w:r>
            <w:r w:rsidRPr="009B1F6C">
              <w:rPr>
                <w:rFonts w:eastAsia="Times New Roman" w:cs="Times New Roman"/>
                <w:szCs w:val="24"/>
                <w:lang w:eastAsia="ru-RU"/>
              </w:rPr>
              <w:t>09-02-002-04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09-03-002-01</w:t>
            </w:r>
            <w:r w:rsidRPr="009B1F6C">
              <w:rPr>
                <w:rFonts w:cs="Times New Roman"/>
                <w:szCs w:val="24"/>
              </w:rPr>
              <w:t>÷</w:t>
            </w:r>
            <w:r w:rsidRPr="009B1F6C">
              <w:rPr>
                <w:rFonts w:eastAsia="Times New Roman" w:cs="Times New Roman"/>
                <w:szCs w:val="24"/>
                <w:lang w:eastAsia="ru-RU"/>
              </w:rPr>
              <w:t>09-03-002-04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09-01-003-01</w:t>
            </w:r>
            <w:r w:rsidRPr="009B1F6C">
              <w:rPr>
                <w:rFonts w:cs="Times New Roman"/>
                <w:szCs w:val="24"/>
              </w:rPr>
              <w:t>÷</w:t>
            </w:r>
            <w:r w:rsidRPr="009B1F6C">
              <w:rPr>
                <w:rFonts w:eastAsia="Times New Roman" w:cs="Times New Roman"/>
                <w:szCs w:val="24"/>
                <w:lang w:eastAsia="ru-RU"/>
              </w:rPr>
              <w:t>09-01-003-04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09-02-003-01</w:t>
            </w:r>
            <w:r w:rsidRPr="009B1F6C">
              <w:rPr>
                <w:rFonts w:cs="Times New Roman"/>
                <w:szCs w:val="24"/>
              </w:rPr>
              <w:t>÷</w:t>
            </w:r>
            <w:r w:rsidRPr="009B1F6C">
              <w:rPr>
                <w:rFonts w:eastAsia="Times New Roman" w:cs="Times New Roman"/>
                <w:szCs w:val="24"/>
                <w:lang w:eastAsia="ru-RU"/>
              </w:rPr>
              <w:t>09-02-003-04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09-03-003-01</w:t>
            </w:r>
            <w:r w:rsidRPr="009B1F6C">
              <w:rPr>
                <w:rFonts w:cs="Times New Roman"/>
                <w:szCs w:val="24"/>
              </w:rPr>
              <w:t>÷</w:t>
            </w:r>
            <w:r w:rsidRPr="009B1F6C">
              <w:rPr>
                <w:rFonts w:eastAsia="Times New Roman" w:cs="Times New Roman"/>
                <w:szCs w:val="24"/>
                <w:lang w:eastAsia="ru-RU"/>
              </w:rPr>
              <w:t>09-03-003-04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09-01-004-01</w:t>
            </w:r>
            <w:r w:rsidRPr="009B1F6C">
              <w:rPr>
                <w:rFonts w:cs="Times New Roman"/>
                <w:szCs w:val="24"/>
              </w:rPr>
              <w:t>÷</w:t>
            </w:r>
            <w:r w:rsidRPr="009B1F6C">
              <w:rPr>
                <w:rFonts w:eastAsia="Times New Roman" w:cs="Times New Roman"/>
                <w:szCs w:val="24"/>
                <w:lang w:eastAsia="ru-RU"/>
              </w:rPr>
              <w:t>09-01-004-04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09-02-004-01</w:t>
            </w:r>
            <w:r w:rsidRPr="009B1F6C">
              <w:rPr>
                <w:rFonts w:cs="Times New Roman"/>
                <w:szCs w:val="24"/>
              </w:rPr>
              <w:t>÷</w:t>
            </w:r>
            <w:r w:rsidRPr="009B1F6C">
              <w:rPr>
                <w:rFonts w:eastAsia="Times New Roman" w:cs="Times New Roman"/>
                <w:szCs w:val="24"/>
                <w:lang w:eastAsia="ru-RU"/>
              </w:rPr>
              <w:t>09-02-004-04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09-03-004-01</w:t>
            </w:r>
            <w:r w:rsidRPr="009B1F6C">
              <w:rPr>
                <w:rFonts w:cs="Times New Roman"/>
                <w:szCs w:val="24"/>
              </w:rPr>
              <w:t>÷</w:t>
            </w:r>
            <w:r w:rsidRPr="009B1F6C">
              <w:rPr>
                <w:rFonts w:eastAsia="Times New Roman" w:cs="Times New Roman"/>
                <w:szCs w:val="24"/>
                <w:lang w:eastAsia="ru-RU"/>
              </w:rPr>
              <w:t>09-03-004-04</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09-04-001-01</w:t>
            </w:r>
            <w:r w:rsidRPr="009B1F6C">
              <w:rPr>
                <w:rFonts w:cs="Times New Roman"/>
                <w:szCs w:val="24"/>
              </w:rPr>
              <w:t>÷</w:t>
            </w:r>
            <w:r w:rsidRPr="009B1F6C">
              <w:rPr>
                <w:rFonts w:eastAsia="Times New Roman" w:cs="Times New Roman"/>
                <w:szCs w:val="24"/>
                <w:lang w:eastAsia="ru-RU"/>
              </w:rPr>
              <w:t>09-04-001-02</w:t>
            </w:r>
          </w:p>
        </w:tc>
        <w:tc>
          <w:tcPr>
            <w:tcW w:w="121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09-04-002-01</w:t>
            </w:r>
            <w:r w:rsidRPr="009B1F6C">
              <w:rPr>
                <w:rFonts w:cs="Times New Roman"/>
                <w:szCs w:val="24"/>
              </w:rPr>
              <w:t>÷</w:t>
            </w:r>
            <w:r w:rsidRPr="009B1F6C">
              <w:rPr>
                <w:rFonts w:eastAsia="Times New Roman" w:cs="Times New Roman"/>
                <w:szCs w:val="24"/>
                <w:lang w:eastAsia="ru-RU"/>
              </w:rPr>
              <w:t xml:space="preserve"> 09-04-002-02</w:t>
            </w:r>
          </w:p>
        </w:tc>
        <w:tc>
          <w:tcPr>
            <w:tcW w:w="118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09-05-001-01</w:t>
            </w:r>
            <w:r w:rsidRPr="009B1F6C">
              <w:rPr>
                <w:rFonts w:cs="Times New Roman"/>
                <w:szCs w:val="24"/>
              </w:rPr>
              <w:t>÷</w:t>
            </w:r>
            <w:r w:rsidRPr="009B1F6C">
              <w:rPr>
                <w:rFonts w:eastAsia="Times New Roman" w:cs="Times New Roman"/>
                <w:szCs w:val="24"/>
                <w:lang w:eastAsia="ru-RU"/>
              </w:rPr>
              <w:t>09-05-001-02</w:t>
            </w:r>
          </w:p>
        </w:tc>
      </w:tr>
    </w:tbl>
    <w:p w:rsidR="00E23C67" w:rsidRPr="009B1F6C" w:rsidRDefault="00E23C67" w:rsidP="00E23C67">
      <w:pPr>
        <w:rPr>
          <w:sz w:val="2"/>
          <w:szCs w:val="2"/>
        </w:rPr>
      </w:pPr>
    </w:p>
    <w:tbl>
      <w:tblPr>
        <w:tblW w:w="15623" w:type="dxa"/>
        <w:jc w:val="center"/>
        <w:tblLayout w:type="fixed"/>
        <w:tblLook w:val="04A0" w:firstRow="1" w:lastRow="0" w:firstColumn="1" w:lastColumn="0" w:noHBand="0" w:noVBand="1"/>
      </w:tblPr>
      <w:tblGrid>
        <w:gridCol w:w="681"/>
        <w:gridCol w:w="5555"/>
        <w:gridCol w:w="850"/>
        <w:gridCol w:w="1219"/>
        <w:gridCol w:w="1219"/>
        <w:gridCol w:w="1219"/>
        <w:gridCol w:w="1219"/>
        <w:gridCol w:w="1219"/>
        <w:gridCol w:w="1219"/>
        <w:gridCol w:w="1223"/>
      </w:tblGrid>
      <w:tr w:rsidR="009B1F6C" w:rsidRPr="009B1F6C" w:rsidTr="009B5339">
        <w:trPr>
          <w:cantSplit/>
          <w:trHeight w:val="20"/>
          <w:tblHeader/>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1</w:t>
            </w:r>
          </w:p>
        </w:tc>
        <w:tc>
          <w:tcPr>
            <w:tcW w:w="5555"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2</w:t>
            </w:r>
          </w:p>
        </w:tc>
        <w:tc>
          <w:tcPr>
            <w:tcW w:w="850"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3</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4</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5</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6</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7</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8</w:t>
            </w:r>
          </w:p>
        </w:tc>
        <w:tc>
          <w:tcPr>
            <w:tcW w:w="1219"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9</w:t>
            </w:r>
          </w:p>
        </w:tc>
        <w:tc>
          <w:tcPr>
            <w:tcW w:w="1223"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10</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E3A9B" w:rsidP="002B6EBC">
            <w:pPr>
              <w:jc w:val="center"/>
              <w:rPr>
                <w:rFonts w:cs="Times New Roman"/>
                <w:szCs w:val="24"/>
              </w:rPr>
            </w:pPr>
            <w:r>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Саха (Якутия):</w:t>
            </w:r>
          </w:p>
        </w:tc>
        <w:tc>
          <w:tcPr>
            <w:tcW w:w="85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2B6EBC" w:rsidRPr="009B1F6C" w:rsidRDefault="002B6EBC"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2E3A9B" w:rsidP="002B6EBC">
            <w:pPr>
              <w:jc w:val="center"/>
              <w:rPr>
                <w:rFonts w:cs="Times New Roman"/>
                <w:szCs w:val="24"/>
              </w:rPr>
            </w:pPr>
            <w:r>
              <w:rPr>
                <w:rFonts w:cs="Times New Roman"/>
                <w:szCs w:val="24"/>
              </w:rPr>
              <w:t>1</w:t>
            </w:r>
            <w:r w:rsidR="000C5285" w:rsidRPr="009B1F6C">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rPr>
                <w:rFonts w:cs="Times New Roman"/>
                <w:szCs w:val="24"/>
              </w:rPr>
            </w:pPr>
            <w:r w:rsidRPr="009B1F6C">
              <w:rPr>
                <w:rFonts w:cs="Times New Roman"/>
                <w:szCs w:val="24"/>
              </w:rPr>
              <w:t>Новосибирские острова</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val="en-US" w:eastAsia="ru-RU"/>
              </w:rPr>
            </w:pPr>
            <w:r w:rsidRPr="009B1F6C">
              <w:rPr>
                <w:rFonts w:eastAsia="Times New Roman" w:cs="Times New Roman"/>
                <w:lang w:eastAsia="ru-RU"/>
              </w:rPr>
              <w:t>1,0</w:t>
            </w:r>
            <w:r w:rsidRPr="009B1F6C">
              <w:rPr>
                <w:rFonts w:eastAsia="Times New Roman" w:cs="Times New Roman"/>
                <w:lang w:val="en-US" w:eastAsia="ru-RU"/>
              </w:rPr>
              <w:t>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2E3A9B" w:rsidP="002B6EBC">
            <w:pPr>
              <w:jc w:val="center"/>
              <w:rPr>
                <w:rFonts w:cs="Times New Roman"/>
                <w:szCs w:val="24"/>
              </w:rPr>
            </w:pPr>
            <w:r>
              <w:rPr>
                <w:rFonts w:cs="Times New Roman"/>
                <w:szCs w:val="24"/>
              </w:rPr>
              <w:t>1</w:t>
            </w:r>
            <w:r w:rsidR="000C5285" w:rsidRPr="009B1F6C">
              <w:rPr>
                <w:rFonts w:cs="Times New Roman"/>
                <w:szCs w:val="24"/>
              </w:rPr>
              <w:t>.2</w:t>
            </w:r>
          </w:p>
        </w:tc>
        <w:tc>
          <w:tcPr>
            <w:tcW w:w="555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и </w:t>
            </w:r>
            <w:proofErr w:type="spellStart"/>
            <w:r w:rsidRPr="009B1F6C">
              <w:rPr>
                <w:rFonts w:cs="Times New Roman"/>
                <w:szCs w:val="24"/>
              </w:rPr>
              <w:t>Булунский</w:t>
            </w:r>
            <w:proofErr w:type="spellEnd"/>
            <w:r w:rsidRPr="009B1F6C">
              <w:rPr>
                <w:rFonts w:cs="Times New Roman"/>
                <w:szCs w:val="24"/>
              </w:rPr>
              <w:t xml:space="preserve"> улусы (районы) севернее линии </w:t>
            </w:r>
            <w:proofErr w:type="spellStart"/>
            <w:r w:rsidRPr="009B1F6C">
              <w:rPr>
                <w:rFonts w:cs="Times New Roman"/>
                <w:szCs w:val="24"/>
              </w:rPr>
              <w:t>Кожевниково</w:t>
            </w:r>
            <w:proofErr w:type="spellEnd"/>
            <w:r w:rsidRPr="009B1F6C">
              <w:rPr>
                <w:rFonts w:cs="Times New Roman"/>
                <w:szCs w:val="24"/>
              </w:rPr>
              <w:t xml:space="preserve"> (исключая </w:t>
            </w:r>
            <w:proofErr w:type="spellStart"/>
            <w:r w:rsidRPr="009B1F6C">
              <w:rPr>
                <w:rFonts w:cs="Times New Roman"/>
                <w:szCs w:val="24"/>
              </w:rPr>
              <w:t>Кожевниково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 xml:space="preserve">-Оленек - Побережье и острова </w:t>
            </w:r>
            <w:proofErr w:type="spellStart"/>
            <w:r w:rsidRPr="009B1F6C">
              <w:rPr>
                <w:rFonts w:cs="Times New Roman"/>
                <w:szCs w:val="24"/>
              </w:rPr>
              <w:t>Оленекского</w:t>
            </w:r>
            <w:proofErr w:type="spellEnd"/>
            <w:r w:rsidRPr="009B1F6C">
              <w:rPr>
                <w:rFonts w:cs="Times New Roman"/>
                <w:szCs w:val="24"/>
              </w:rPr>
              <w:t xml:space="preserve"> залива и острова Дунай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2E3A9B" w:rsidP="002B6EBC">
            <w:pPr>
              <w:jc w:val="center"/>
              <w:rPr>
                <w:rFonts w:cs="Times New Roman"/>
                <w:szCs w:val="24"/>
              </w:rPr>
            </w:pPr>
            <w:r>
              <w:rPr>
                <w:rFonts w:cs="Times New Roman"/>
                <w:szCs w:val="24"/>
              </w:rPr>
              <w:t>1</w:t>
            </w:r>
            <w:r w:rsidR="000C5285" w:rsidRPr="009B1F6C">
              <w:rPr>
                <w:rFonts w:cs="Times New Roman"/>
                <w:szCs w:val="24"/>
              </w:rPr>
              <w:t>.3</w:t>
            </w:r>
          </w:p>
        </w:tc>
        <w:tc>
          <w:tcPr>
            <w:tcW w:w="5555" w:type="dxa"/>
            <w:tcBorders>
              <w:top w:val="nil"/>
              <w:left w:val="nil"/>
              <w:bottom w:val="single" w:sz="4" w:space="0" w:color="auto"/>
              <w:right w:val="single" w:sz="4" w:space="0" w:color="auto"/>
            </w:tcBorders>
            <w:shd w:val="clear" w:color="auto" w:fill="auto"/>
            <w:vAlign w:val="bottom"/>
            <w:hideMark/>
          </w:tcPr>
          <w:p w:rsidR="000C5285" w:rsidRPr="009B1F6C" w:rsidRDefault="000C5285" w:rsidP="002B6EBC">
            <w:pPr>
              <w:rPr>
                <w:rFonts w:cs="Times New Roman"/>
                <w:szCs w:val="24"/>
              </w:rPr>
            </w:pPr>
            <w:r w:rsidRPr="009B1F6C">
              <w:rPr>
                <w:rFonts w:cs="Times New Roman"/>
                <w:szCs w:val="24"/>
              </w:rPr>
              <w:t xml:space="preserve">территория севернее линии пересечения границ Таймырского (Долгано-Ненецкого) автономного округа с </w:t>
            </w:r>
            <w:proofErr w:type="spellStart"/>
            <w:r w:rsidRPr="009B1F6C">
              <w:rPr>
                <w:rFonts w:cs="Times New Roman"/>
                <w:szCs w:val="24"/>
              </w:rPr>
              <w:t>Анабарским</w:t>
            </w:r>
            <w:proofErr w:type="spellEnd"/>
            <w:r w:rsidRPr="009B1F6C">
              <w:rPr>
                <w:rFonts w:cs="Times New Roman"/>
                <w:szCs w:val="24"/>
              </w:rPr>
              <w:t xml:space="preserve"> и </w:t>
            </w:r>
            <w:proofErr w:type="spellStart"/>
            <w:r w:rsidRPr="009B1F6C">
              <w:rPr>
                <w:rFonts w:cs="Times New Roman"/>
                <w:szCs w:val="24"/>
              </w:rPr>
              <w:t>Оленекским</w:t>
            </w:r>
            <w:proofErr w:type="spellEnd"/>
            <w:r w:rsidRPr="009B1F6C">
              <w:rPr>
                <w:rFonts w:cs="Times New Roman"/>
                <w:szCs w:val="24"/>
              </w:rPr>
              <w:t xml:space="preserve"> эвенкийским национальным улусами; </w:t>
            </w:r>
            <w:proofErr w:type="spellStart"/>
            <w:r w:rsidRPr="009B1F6C">
              <w:rPr>
                <w:rFonts w:cs="Times New Roman"/>
                <w:szCs w:val="24"/>
              </w:rPr>
              <w:t>Булунский</w:t>
            </w:r>
            <w:proofErr w:type="spellEnd"/>
            <w:r w:rsidRPr="009B1F6C">
              <w:rPr>
                <w:rFonts w:cs="Times New Roman"/>
                <w:szCs w:val="24"/>
              </w:rPr>
              <w:t xml:space="preserve"> улус севернее линии </w:t>
            </w:r>
            <w:proofErr w:type="spellStart"/>
            <w:r w:rsidRPr="009B1F6C">
              <w:rPr>
                <w:rFonts w:cs="Times New Roman"/>
                <w:szCs w:val="24"/>
              </w:rPr>
              <w:t>Таймылыр</w:t>
            </w:r>
            <w:proofErr w:type="spellEnd"/>
            <w:r w:rsidRPr="009B1F6C">
              <w:rPr>
                <w:rFonts w:cs="Times New Roman"/>
                <w:szCs w:val="24"/>
              </w:rPr>
              <w:t xml:space="preserve"> - Тит-Ары - Бухта </w:t>
            </w:r>
            <w:proofErr w:type="spellStart"/>
            <w:r w:rsidRPr="009B1F6C">
              <w:rPr>
                <w:rFonts w:cs="Times New Roman"/>
                <w:szCs w:val="24"/>
              </w:rPr>
              <w:t>Сытыган</w:t>
            </w:r>
            <w:proofErr w:type="spellEnd"/>
            <w:r w:rsidRPr="009B1F6C">
              <w:rPr>
                <w:rFonts w:cs="Times New Roman"/>
                <w:szCs w:val="24"/>
              </w:rPr>
              <w:t xml:space="preserve">-Тала (включительно); </w:t>
            </w:r>
            <w:proofErr w:type="spellStart"/>
            <w:r w:rsidRPr="009B1F6C">
              <w:rPr>
                <w:rFonts w:cs="Times New Roman"/>
                <w:szCs w:val="24"/>
              </w:rPr>
              <w:t>Усть</w:t>
            </w:r>
            <w:proofErr w:type="spellEnd"/>
            <w:r w:rsidRPr="009B1F6C">
              <w:rPr>
                <w:rFonts w:cs="Times New Roman"/>
                <w:szCs w:val="24"/>
              </w:rPr>
              <w:t xml:space="preserve">-Янский улус - протока Правая (исключая протока Правая) - побережье Янского залива - </w:t>
            </w:r>
            <w:proofErr w:type="spellStart"/>
            <w:r w:rsidRPr="009B1F6C">
              <w:rPr>
                <w:rFonts w:cs="Times New Roman"/>
                <w:szCs w:val="24"/>
              </w:rPr>
              <w:t>Селяхская</w:t>
            </w:r>
            <w:proofErr w:type="spellEnd"/>
            <w:r w:rsidRPr="009B1F6C">
              <w:rPr>
                <w:rFonts w:cs="Times New Roman"/>
                <w:szCs w:val="24"/>
              </w:rPr>
              <w:t xml:space="preserve"> губа - </w:t>
            </w:r>
            <w:proofErr w:type="spellStart"/>
            <w:r w:rsidRPr="009B1F6C">
              <w:rPr>
                <w:rFonts w:cs="Times New Roman"/>
                <w:szCs w:val="24"/>
              </w:rPr>
              <w:t>Чокурдах</w:t>
            </w:r>
            <w:proofErr w:type="spellEnd"/>
            <w:r w:rsidRPr="009B1F6C">
              <w:rPr>
                <w:rFonts w:cs="Times New Roman"/>
                <w:szCs w:val="24"/>
              </w:rPr>
              <w:t xml:space="preserve"> (включительно); </w:t>
            </w:r>
            <w:proofErr w:type="spellStart"/>
            <w:r w:rsidRPr="009B1F6C">
              <w:rPr>
                <w:rFonts w:cs="Times New Roman"/>
                <w:szCs w:val="24"/>
              </w:rPr>
              <w:t>Аллаиховский</w:t>
            </w:r>
            <w:proofErr w:type="spellEnd"/>
            <w:r w:rsidRPr="009B1F6C">
              <w:rPr>
                <w:rFonts w:cs="Times New Roman"/>
                <w:szCs w:val="24"/>
              </w:rPr>
              <w:t xml:space="preserve"> улус - пересечение границ </w:t>
            </w:r>
            <w:proofErr w:type="spellStart"/>
            <w:r w:rsidRPr="009B1F6C">
              <w:rPr>
                <w:rFonts w:cs="Times New Roman"/>
                <w:szCs w:val="24"/>
              </w:rPr>
              <w:t>Аллаиховского</w:t>
            </w:r>
            <w:proofErr w:type="spellEnd"/>
            <w:r w:rsidRPr="009B1F6C">
              <w:rPr>
                <w:rFonts w:cs="Times New Roman"/>
                <w:szCs w:val="24"/>
              </w:rPr>
              <w:t xml:space="preserve">, </w:t>
            </w:r>
            <w:proofErr w:type="spellStart"/>
            <w:r w:rsidRPr="009B1F6C">
              <w:rPr>
                <w:rFonts w:cs="Times New Roman"/>
                <w:szCs w:val="24"/>
              </w:rPr>
              <w:t>Нижнеколымского</w:t>
            </w:r>
            <w:proofErr w:type="spellEnd"/>
            <w:r w:rsidRPr="009B1F6C">
              <w:rPr>
                <w:rFonts w:cs="Times New Roman"/>
                <w:szCs w:val="24"/>
              </w:rPr>
              <w:t xml:space="preserve">, </w:t>
            </w:r>
            <w:proofErr w:type="spellStart"/>
            <w:r w:rsidRPr="009B1F6C">
              <w:rPr>
                <w:rFonts w:cs="Times New Roman"/>
                <w:szCs w:val="24"/>
              </w:rPr>
              <w:t>Среднеколымского</w:t>
            </w:r>
            <w:proofErr w:type="spellEnd"/>
            <w:r w:rsidRPr="009B1F6C">
              <w:rPr>
                <w:rFonts w:cs="Times New Roman"/>
                <w:szCs w:val="24"/>
              </w:rPr>
              <w:t xml:space="preserve"> улусов и далее вдоль южной границы </w:t>
            </w:r>
            <w:proofErr w:type="spellStart"/>
            <w:r w:rsidRPr="009B1F6C">
              <w:rPr>
                <w:rFonts w:cs="Times New Roman"/>
                <w:szCs w:val="24"/>
              </w:rPr>
              <w:t>Нижнеколымского</w:t>
            </w:r>
            <w:proofErr w:type="spellEnd"/>
            <w:r w:rsidRPr="009B1F6C">
              <w:rPr>
                <w:rFonts w:cs="Times New Roman"/>
                <w:szCs w:val="24"/>
              </w:rPr>
              <w:t xml:space="preserve"> улуса за исключением территории, указанной в пункте 15.2</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C5285" w:rsidRPr="009B1F6C" w:rsidRDefault="002E3A9B" w:rsidP="002B6EBC">
            <w:pPr>
              <w:jc w:val="center"/>
              <w:rPr>
                <w:rFonts w:cs="Times New Roman"/>
                <w:szCs w:val="24"/>
              </w:rPr>
            </w:pPr>
            <w:r>
              <w:rPr>
                <w:rFonts w:cs="Times New Roman"/>
                <w:szCs w:val="24"/>
              </w:rPr>
              <w:t>1</w:t>
            </w:r>
            <w:r w:rsidR="000C5285" w:rsidRPr="009B1F6C">
              <w:rPr>
                <w:rFonts w:cs="Times New Roman"/>
                <w:szCs w:val="24"/>
              </w:rPr>
              <w:t>.4</w:t>
            </w:r>
          </w:p>
        </w:tc>
        <w:tc>
          <w:tcPr>
            <w:tcW w:w="5555"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w:t>
            </w:r>
            <w:proofErr w:type="spellStart"/>
            <w:r w:rsidRPr="009B1F6C">
              <w:rPr>
                <w:rFonts w:cs="Times New Roman"/>
                <w:szCs w:val="24"/>
              </w:rPr>
              <w:t>Булунский</w:t>
            </w:r>
            <w:proofErr w:type="spellEnd"/>
            <w:r w:rsidRPr="009B1F6C">
              <w:rPr>
                <w:rFonts w:cs="Times New Roman"/>
                <w:szCs w:val="24"/>
              </w:rPr>
              <w:t xml:space="preserve"> улусы, за исключением территории, указанной в пунктах 15.2 и 15.3; </w:t>
            </w:r>
            <w:r w:rsidR="00BF47ED">
              <w:rPr>
                <w:rFonts w:cs="Times New Roman"/>
                <w:szCs w:val="24"/>
              </w:rPr>
              <w:br/>
            </w:r>
            <w:proofErr w:type="spellStart"/>
            <w:r w:rsidRPr="009B1F6C">
              <w:rPr>
                <w:rFonts w:cs="Times New Roman"/>
                <w:szCs w:val="24"/>
              </w:rPr>
              <w:t>Усть</w:t>
            </w:r>
            <w:proofErr w:type="spellEnd"/>
            <w:r w:rsidRPr="009B1F6C">
              <w:rPr>
                <w:rFonts w:cs="Times New Roman"/>
                <w:szCs w:val="24"/>
              </w:rPr>
              <w:t xml:space="preserve">-Янский улус, за исключением территории, указанной в пункте 15.3, </w:t>
            </w:r>
            <w:proofErr w:type="spellStart"/>
            <w:r w:rsidRPr="009B1F6C">
              <w:rPr>
                <w:rFonts w:cs="Times New Roman"/>
                <w:szCs w:val="24"/>
              </w:rPr>
              <w:t>Аллаиховский</w:t>
            </w:r>
            <w:proofErr w:type="spellEnd"/>
            <w:r w:rsidRPr="009B1F6C">
              <w:rPr>
                <w:rFonts w:cs="Times New Roman"/>
                <w:szCs w:val="24"/>
              </w:rPr>
              <w:t xml:space="preserve"> улус, </w:t>
            </w:r>
            <w:r w:rsidR="00BF47ED">
              <w:rPr>
                <w:rFonts w:cs="Times New Roman"/>
                <w:szCs w:val="24"/>
              </w:rPr>
              <w:br/>
            </w:r>
            <w:r w:rsidRPr="009B1F6C">
              <w:rPr>
                <w:rFonts w:cs="Times New Roman"/>
                <w:szCs w:val="24"/>
              </w:rPr>
              <w:t xml:space="preserve">за исключением территории, указанной в пункте 15.3, </w:t>
            </w:r>
            <w:proofErr w:type="spellStart"/>
            <w:r w:rsidRPr="009B1F6C">
              <w:rPr>
                <w:rFonts w:cs="Times New Roman"/>
                <w:szCs w:val="24"/>
              </w:rPr>
              <w:t>Жиганский</w:t>
            </w:r>
            <w:proofErr w:type="spellEnd"/>
            <w:r w:rsidRPr="009B1F6C">
              <w:rPr>
                <w:rFonts w:cs="Times New Roman"/>
                <w:szCs w:val="24"/>
              </w:rPr>
              <w:t xml:space="preserve">, </w:t>
            </w:r>
            <w:proofErr w:type="spellStart"/>
            <w:r w:rsidRPr="009B1F6C">
              <w:rPr>
                <w:rFonts w:cs="Times New Roman"/>
                <w:szCs w:val="24"/>
              </w:rPr>
              <w:t>Абыйский</w:t>
            </w:r>
            <w:proofErr w:type="spellEnd"/>
            <w:r w:rsidRPr="009B1F6C">
              <w:rPr>
                <w:rFonts w:cs="Times New Roman"/>
                <w:szCs w:val="24"/>
              </w:rPr>
              <w:t xml:space="preserve">, </w:t>
            </w:r>
            <w:proofErr w:type="spellStart"/>
            <w:r w:rsidRPr="009B1F6C">
              <w:rPr>
                <w:rFonts w:cs="Times New Roman"/>
                <w:szCs w:val="24"/>
              </w:rPr>
              <w:t>Оленекский</w:t>
            </w:r>
            <w:proofErr w:type="spellEnd"/>
            <w:r w:rsidRPr="009B1F6C">
              <w:rPr>
                <w:rFonts w:cs="Times New Roman"/>
                <w:szCs w:val="24"/>
              </w:rPr>
              <w:t xml:space="preserve"> эвенкийский национальный, </w:t>
            </w:r>
            <w:proofErr w:type="spellStart"/>
            <w:r w:rsidRPr="009B1F6C">
              <w:rPr>
                <w:rFonts w:cs="Times New Roman"/>
                <w:szCs w:val="24"/>
              </w:rPr>
              <w:t>Среднеколымский</w:t>
            </w:r>
            <w:proofErr w:type="spellEnd"/>
            <w:r w:rsidRPr="009B1F6C">
              <w:rPr>
                <w:rFonts w:cs="Times New Roman"/>
                <w:szCs w:val="24"/>
              </w:rPr>
              <w:t xml:space="preserve">, </w:t>
            </w:r>
            <w:proofErr w:type="spellStart"/>
            <w:r w:rsidRPr="009B1F6C">
              <w:rPr>
                <w:rFonts w:cs="Times New Roman"/>
                <w:szCs w:val="24"/>
              </w:rPr>
              <w:t>Верхнеколымский</w:t>
            </w:r>
            <w:proofErr w:type="spellEnd"/>
            <w:r w:rsidRPr="009B1F6C">
              <w:rPr>
                <w:rFonts w:cs="Times New Roman"/>
                <w:szCs w:val="24"/>
              </w:rPr>
              <w:t xml:space="preserve"> улусы</w:t>
            </w:r>
          </w:p>
        </w:tc>
        <w:tc>
          <w:tcPr>
            <w:tcW w:w="850" w:type="dxa"/>
            <w:tcBorders>
              <w:top w:val="nil"/>
              <w:left w:val="nil"/>
              <w:bottom w:val="single" w:sz="4" w:space="0" w:color="auto"/>
              <w:right w:val="single" w:sz="4" w:space="0" w:color="auto"/>
            </w:tcBorders>
            <w:shd w:val="clear" w:color="auto" w:fill="auto"/>
            <w:vAlign w:val="center"/>
            <w:hideMark/>
          </w:tcPr>
          <w:p w:rsidR="000C5285" w:rsidRPr="009B1F6C" w:rsidRDefault="000C5285" w:rsidP="002B6EBC">
            <w:pPr>
              <w:jc w:val="center"/>
              <w:rPr>
                <w:rFonts w:cs="Times New Roman"/>
                <w:szCs w:val="24"/>
              </w:rPr>
            </w:pPr>
            <w:r w:rsidRPr="009B1F6C">
              <w:rPr>
                <w:rFonts w:cs="Times New Roman"/>
                <w:szCs w:val="24"/>
              </w:rPr>
              <w:t>VII</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C5285" w:rsidRPr="009B1F6C" w:rsidRDefault="000C5285" w:rsidP="000C5285">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2E3A9B" w:rsidP="002B6EBC">
            <w:pPr>
              <w:jc w:val="center"/>
              <w:rPr>
                <w:rFonts w:cs="Times New Roman"/>
                <w:szCs w:val="24"/>
              </w:rPr>
            </w:pPr>
            <w:r>
              <w:rPr>
                <w:rFonts w:cs="Times New Roman"/>
                <w:szCs w:val="24"/>
              </w:rPr>
              <w:t>1</w:t>
            </w:r>
            <w:r w:rsidR="00C128A2" w:rsidRPr="009B1F6C">
              <w:rPr>
                <w:rFonts w:cs="Times New Roman"/>
                <w:szCs w:val="24"/>
              </w:rPr>
              <w:t>.5</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proofErr w:type="spellStart"/>
            <w:r w:rsidRPr="009B1F6C">
              <w:rPr>
                <w:rFonts w:cs="Times New Roman"/>
                <w:szCs w:val="24"/>
              </w:rPr>
              <w:t>Верхоянский</w:t>
            </w:r>
            <w:proofErr w:type="spellEnd"/>
            <w:r w:rsidRPr="009B1F6C">
              <w:rPr>
                <w:rFonts w:cs="Times New Roman"/>
                <w:szCs w:val="24"/>
              </w:rPr>
              <w:t xml:space="preserve">, </w:t>
            </w:r>
            <w:proofErr w:type="spellStart"/>
            <w:r w:rsidRPr="009B1F6C">
              <w:rPr>
                <w:rFonts w:cs="Times New Roman"/>
                <w:szCs w:val="24"/>
              </w:rPr>
              <w:t>Момский</w:t>
            </w:r>
            <w:proofErr w:type="spellEnd"/>
            <w:r w:rsidRPr="009B1F6C">
              <w:rPr>
                <w:rFonts w:cs="Times New Roman"/>
                <w:szCs w:val="24"/>
              </w:rPr>
              <w:t xml:space="preserve">, </w:t>
            </w:r>
            <w:proofErr w:type="spellStart"/>
            <w:r w:rsidRPr="009B1F6C">
              <w:rPr>
                <w:rFonts w:cs="Times New Roman"/>
                <w:szCs w:val="24"/>
              </w:rPr>
              <w:t>Оймяконский</w:t>
            </w:r>
            <w:proofErr w:type="spellEnd"/>
            <w:r w:rsidRPr="009B1F6C">
              <w:rPr>
                <w:rFonts w:cs="Times New Roman"/>
                <w:szCs w:val="24"/>
              </w:rPr>
              <w:t xml:space="preserve">, </w:t>
            </w:r>
            <w:proofErr w:type="spellStart"/>
            <w:r w:rsidRPr="009B1F6C">
              <w:rPr>
                <w:rFonts w:cs="Times New Roman"/>
                <w:szCs w:val="24"/>
              </w:rPr>
              <w:t>Томпонский</w:t>
            </w:r>
            <w:proofErr w:type="spellEnd"/>
            <w:r w:rsidRPr="009B1F6C">
              <w:rPr>
                <w:rFonts w:cs="Times New Roman"/>
                <w:szCs w:val="24"/>
              </w:rPr>
              <w:t xml:space="preserve"> улусы</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VIII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2E3A9B" w:rsidP="002E3A9B">
            <w:pPr>
              <w:jc w:val="center"/>
              <w:rPr>
                <w:rFonts w:cs="Times New Roman"/>
                <w:szCs w:val="24"/>
              </w:rPr>
            </w:pPr>
            <w:r>
              <w:rPr>
                <w:rFonts w:cs="Times New Roman"/>
                <w:szCs w:val="24"/>
              </w:rPr>
              <w:t>1</w:t>
            </w:r>
            <w:r w:rsidR="00C128A2" w:rsidRPr="009B1F6C">
              <w:rPr>
                <w:rFonts w:cs="Times New Roman"/>
                <w:szCs w:val="24"/>
              </w:rPr>
              <w:t>.</w:t>
            </w:r>
            <w:r>
              <w:rPr>
                <w:rFonts w:cs="Times New Roman"/>
                <w:szCs w:val="24"/>
              </w:rPr>
              <w:t>6</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proofErr w:type="spellStart"/>
            <w:r w:rsidRPr="009B1F6C">
              <w:rPr>
                <w:rFonts w:cs="Times New Roman"/>
                <w:szCs w:val="24"/>
              </w:rPr>
              <w:t>Алданский</w:t>
            </w:r>
            <w:proofErr w:type="spellEnd"/>
            <w:r w:rsidRPr="009B1F6C">
              <w:rPr>
                <w:rFonts w:cs="Times New Roman"/>
                <w:szCs w:val="24"/>
              </w:rPr>
              <w:t xml:space="preserve">, </w:t>
            </w:r>
            <w:proofErr w:type="spellStart"/>
            <w:r w:rsidRPr="009B1F6C">
              <w:rPr>
                <w:rFonts w:cs="Times New Roman"/>
                <w:szCs w:val="24"/>
              </w:rPr>
              <w:t>Нерюнгринский</w:t>
            </w:r>
            <w:proofErr w:type="spellEnd"/>
            <w:r w:rsidRPr="009B1F6C">
              <w:rPr>
                <w:rFonts w:cs="Times New Roman"/>
                <w:szCs w:val="24"/>
              </w:rPr>
              <w:t xml:space="preserve">, Ленский и </w:t>
            </w:r>
            <w:proofErr w:type="spellStart"/>
            <w:r w:rsidRPr="009B1F6C">
              <w:rPr>
                <w:rFonts w:cs="Times New Roman"/>
                <w:szCs w:val="24"/>
              </w:rPr>
              <w:t>Олекминский</w:t>
            </w:r>
            <w:proofErr w:type="spellEnd"/>
            <w:r w:rsidRPr="009B1F6C">
              <w:rPr>
                <w:rFonts w:cs="Times New Roman"/>
                <w:szCs w:val="24"/>
              </w:rPr>
              <w:t xml:space="preserve"> улусы</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A2" w:rsidRPr="009B1F6C" w:rsidRDefault="002E3A9B" w:rsidP="002B6EBC">
            <w:pPr>
              <w:jc w:val="center"/>
              <w:rPr>
                <w:rFonts w:cs="Times New Roman"/>
                <w:szCs w:val="24"/>
              </w:rPr>
            </w:pPr>
            <w:r>
              <w:rPr>
                <w:rFonts w:cs="Times New Roman"/>
                <w:szCs w:val="24"/>
              </w:rPr>
              <w:t>2</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Красноярский край</w:t>
            </w:r>
            <w:r w:rsidR="0032620B">
              <w:rPr>
                <w:rFonts w:cs="Times New Roman"/>
                <w:szCs w:val="24"/>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2E3A9B" w:rsidP="002B6EBC">
            <w:pPr>
              <w:jc w:val="center"/>
              <w:rPr>
                <w:rFonts w:cs="Times New Roman"/>
                <w:szCs w:val="24"/>
              </w:rPr>
            </w:pPr>
            <w:r>
              <w:rPr>
                <w:rFonts w:cs="Times New Roman"/>
                <w:szCs w:val="24"/>
              </w:rPr>
              <w:t>2</w:t>
            </w:r>
            <w:r w:rsidR="00C128A2" w:rsidRPr="009B1F6C">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xml:space="preserve">территория Таймырского (Долгано-Ненецкого) автономного округа севернее линии </w:t>
            </w:r>
            <w:proofErr w:type="spellStart"/>
            <w:r w:rsidRPr="009B1F6C">
              <w:rPr>
                <w:rFonts w:cs="Times New Roman"/>
                <w:szCs w:val="24"/>
              </w:rPr>
              <w:t>Красноселькуп</w:t>
            </w:r>
            <w:proofErr w:type="spellEnd"/>
            <w:r w:rsidRPr="009B1F6C">
              <w:rPr>
                <w:rFonts w:cs="Times New Roman"/>
                <w:szCs w:val="24"/>
              </w:rPr>
              <w:t xml:space="preserve"> - </w:t>
            </w:r>
            <w:proofErr w:type="spellStart"/>
            <w:r w:rsidRPr="009B1F6C">
              <w:rPr>
                <w:rFonts w:cs="Times New Roman"/>
                <w:szCs w:val="24"/>
              </w:rPr>
              <w:t>Потапово</w:t>
            </w:r>
            <w:proofErr w:type="spellEnd"/>
            <w:r w:rsidRPr="009B1F6C">
              <w:rPr>
                <w:rFonts w:cs="Times New Roman"/>
                <w:szCs w:val="24"/>
              </w:rPr>
              <w:t xml:space="preserve"> - Норильск, </w:t>
            </w:r>
            <w:proofErr w:type="spellStart"/>
            <w:r w:rsidRPr="009B1F6C">
              <w:rPr>
                <w:rFonts w:cs="Times New Roman"/>
                <w:szCs w:val="24"/>
              </w:rPr>
              <w:t>Кожевниково</w:t>
            </w:r>
            <w:proofErr w:type="spellEnd"/>
            <w:r w:rsidRPr="009B1F6C">
              <w:rPr>
                <w:rFonts w:cs="Times New Roman"/>
                <w:szCs w:val="24"/>
              </w:rPr>
              <w:t xml:space="preserve"> (включительно) и ближайшие острова (архипелаг Северная Земля и другие)</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2E3A9B" w:rsidP="002B6EBC">
            <w:pPr>
              <w:jc w:val="center"/>
              <w:rPr>
                <w:rFonts w:cs="Times New Roman"/>
                <w:szCs w:val="24"/>
              </w:rPr>
            </w:pPr>
            <w:r>
              <w:rPr>
                <w:rFonts w:cs="Times New Roman"/>
                <w:szCs w:val="24"/>
              </w:rPr>
              <w:t>2</w:t>
            </w:r>
            <w:r w:rsidR="00C128A2" w:rsidRPr="009B1F6C">
              <w:rPr>
                <w:rFonts w:cs="Times New Roman"/>
                <w:szCs w:val="24"/>
              </w:rPr>
              <w:t>.2</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остальная территория Таймырского (Долгано-Ненецкого автономного округа)</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2E3A9B" w:rsidP="002B6EBC">
            <w:pPr>
              <w:jc w:val="center"/>
              <w:rPr>
                <w:rFonts w:cs="Times New Roman"/>
                <w:szCs w:val="24"/>
              </w:rPr>
            </w:pPr>
            <w:r>
              <w:rPr>
                <w:rFonts w:cs="Times New Roman"/>
                <w:szCs w:val="24"/>
              </w:rPr>
              <w:t>2</w:t>
            </w:r>
            <w:r w:rsidR="00C128A2" w:rsidRPr="009B1F6C">
              <w:rPr>
                <w:rFonts w:cs="Times New Roman"/>
                <w:szCs w:val="24"/>
              </w:rPr>
              <w:t>.3</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xml:space="preserve">Эвенкийский автономный округ и территория края севернее линии </w:t>
            </w:r>
            <w:proofErr w:type="spellStart"/>
            <w:r w:rsidRPr="009B1F6C">
              <w:rPr>
                <w:rFonts w:cs="Times New Roman"/>
                <w:szCs w:val="24"/>
              </w:rPr>
              <w:t>Верхнеимбатское</w:t>
            </w:r>
            <w:proofErr w:type="spellEnd"/>
            <w:r w:rsidRPr="009B1F6C">
              <w:rPr>
                <w:rFonts w:cs="Times New Roman"/>
                <w:szCs w:val="24"/>
              </w:rPr>
              <w:t xml:space="preserve"> - р. Таз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C128A2" w:rsidRPr="009B1F6C" w:rsidRDefault="002E3A9B" w:rsidP="002B6EBC">
            <w:pPr>
              <w:jc w:val="center"/>
              <w:rPr>
                <w:rFonts w:cs="Times New Roman"/>
                <w:szCs w:val="24"/>
              </w:rPr>
            </w:pPr>
            <w:r>
              <w:rPr>
                <w:rFonts w:cs="Times New Roman"/>
                <w:szCs w:val="24"/>
              </w:rPr>
              <w:t>3</w:t>
            </w:r>
          </w:p>
        </w:tc>
        <w:tc>
          <w:tcPr>
            <w:tcW w:w="5555"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Хабаровский край</w:t>
            </w:r>
            <w:r w:rsidR="0032620B">
              <w:rPr>
                <w:rFonts w:cs="Times New Roman"/>
                <w:szCs w:val="24"/>
              </w:rPr>
              <w:t>:</w:t>
            </w:r>
          </w:p>
        </w:tc>
        <w:tc>
          <w:tcPr>
            <w:tcW w:w="850" w:type="dxa"/>
            <w:tcBorders>
              <w:top w:val="nil"/>
              <w:left w:val="nil"/>
              <w:bottom w:val="single" w:sz="4" w:space="0" w:color="auto"/>
              <w:right w:val="single" w:sz="4" w:space="0" w:color="auto"/>
            </w:tcBorders>
            <w:shd w:val="clear" w:color="auto" w:fill="auto"/>
            <w:vAlign w:val="center"/>
            <w:hideMark/>
          </w:tcPr>
          <w:p w:rsidR="00C128A2" w:rsidRPr="009B1F6C" w:rsidRDefault="00C128A2"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C128A2" w:rsidRPr="009B1F6C" w:rsidRDefault="00C128A2"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075F3D" w:rsidP="002E3A9B">
            <w:pPr>
              <w:jc w:val="center"/>
              <w:rPr>
                <w:rFonts w:cs="Times New Roman"/>
                <w:szCs w:val="24"/>
              </w:rPr>
            </w:pPr>
            <w:r w:rsidRPr="009B1F6C">
              <w:rPr>
                <w:rFonts w:cs="Times New Roman"/>
                <w:szCs w:val="24"/>
              </w:rPr>
              <w:t>3.2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highlight w:val="yellow"/>
              </w:rPr>
            </w:pPr>
            <w:r w:rsidRPr="009B1F6C">
              <w:rPr>
                <w:rFonts w:cs="Times New Roman"/>
                <w:szCs w:val="24"/>
              </w:rPr>
              <w:t xml:space="preserve">побережье от залива Счастья до Нижнее </w:t>
            </w:r>
            <w:proofErr w:type="spellStart"/>
            <w:r w:rsidRPr="009B1F6C">
              <w:rPr>
                <w:rFonts w:cs="Times New Roman"/>
                <w:szCs w:val="24"/>
              </w:rPr>
              <w:t>Пронге</w:t>
            </w:r>
            <w:proofErr w:type="spellEnd"/>
            <w:r w:rsidRPr="009B1F6C">
              <w:rPr>
                <w:rFonts w:cs="Times New Roman"/>
                <w:szCs w:val="24"/>
              </w:rPr>
              <w:t xml:space="preserve"> (исключая Нижнее </w:t>
            </w:r>
            <w:proofErr w:type="spellStart"/>
            <w:r w:rsidRPr="009B1F6C">
              <w:rPr>
                <w:rFonts w:cs="Times New Roman"/>
                <w:szCs w:val="24"/>
              </w:rPr>
              <w:t>Пронге</w:t>
            </w:r>
            <w:proofErr w:type="spellEnd"/>
            <w:r w:rsidRPr="009B1F6C">
              <w:rPr>
                <w:rFonts w:cs="Times New Roman"/>
                <w:szCs w:val="24"/>
              </w:rPr>
              <w:t>)</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4</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highlight w:val="yellow"/>
              </w:rPr>
            </w:pPr>
            <w:r w:rsidRPr="009B1F6C">
              <w:rPr>
                <w:rFonts w:cs="Times New Roman"/>
                <w:szCs w:val="24"/>
              </w:rPr>
              <w:t>Архангельская область (за исключением территории Ненецкого автономного округа)</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4.1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острова Земля Франца-Иосифа</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5</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Иркутская область</w:t>
            </w:r>
            <w:r w:rsidR="0032620B">
              <w:rPr>
                <w:rFonts w:cs="Times New Roman"/>
                <w:szCs w:val="24"/>
              </w:rPr>
              <w:t>:</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5</w:t>
            </w:r>
            <w:r w:rsidR="00075F3D" w:rsidRPr="009B1F6C">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территория севернее 62-й параллели</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6</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Магаданская область</w:t>
            </w:r>
            <w:r w:rsidR="0032620B">
              <w:rPr>
                <w:rFonts w:cs="Times New Roman"/>
                <w:szCs w:val="24"/>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6</w:t>
            </w:r>
            <w:r w:rsidR="00075F3D" w:rsidRPr="009B1F6C">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Мяунджа</w:t>
            </w:r>
            <w:proofErr w:type="spellEnd"/>
            <w:r w:rsidRPr="009B1F6C">
              <w:rPr>
                <w:rFonts w:cs="Times New Roman"/>
                <w:szCs w:val="24"/>
              </w:rPr>
              <w:t xml:space="preserve"> - Таскан - Сеймчан - Омсукчан (включительно)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за исключением территории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южное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6</w:t>
            </w:r>
            <w:r w:rsidR="00075F3D" w:rsidRPr="009B1F6C">
              <w:rPr>
                <w:rFonts w:cs="Times New Roman"/>
                <w:szCs w:val="24"/>
              </w:rPr>
              <w:t>.2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E3A9B">
            <w:pPr>
              <w:jc w:val="center"/>
              <w:rPr>
                <w:rFonts w:cs="Times New Roman"/>
                <w:szCs w:val="24"/>
              </w:rPr>
            </w:pPr>
            <w:r>
              <w:rPr>
                <w:rFonts w:cs="Times New Roman"/>
                <w:szCs w:val="24"/>
              </w:rPr>
              <w:t>6</w:t>
            </w:r>
            <w:r w:rsidR="00075F3D" w:rsidRPr="009B1F6C">
              <w:rPr>
                <w:rFonts w:cs="Times New Roman"/>
                <w:szCs w:val="24"/>
              </w:rPr>
              <w:t>.</w:t>
            </w:r>
            <w:r>
              <w:rPr>
                <w:rFonts w:cs="Times New Roman"/>
                <w:szCs w:val="24"/>
              </w:rPr>
              <w:t>3</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остальная территория области, за исключением территории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E3A9B">
            <w:pPr>
              <w:jc w:val="center"/>
              <w:rPr>
                <w:rFonts w:cs="Times New Roman"/>
                <w:szCs w:val="24"/>
              </w:rPr>
            </w:pPr>
            <w:r>
              <w:rPr>
                <w:rFonts w:cs="Times New Roman"/>
                <w:szCs w:val="24"/>
              </w:rPr>
              <w:t>6</w:t>
            </w:r>
            <w:r w:rsidR="00075F3D" w:rsidRPr="009B1F6C">
              <w:rPr>
                <w:rFonts w:cs="Times New Roman"/>
                <w:szCs w:val="24"/>
              </w:rPr>
              <w:t>.</w:t>
            </w:r>
            <w:r>
              <w:rPr>
                <w:rFonts w:cs="Times New Roman"/>
                <w:szCs w:val="24"/>
              </w:rPr>
              <w:t>4</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7</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Мурманская область</w:t>
            </w:r>
            <w:r w:rsidR="0032620B">
              <w:rPr>
                <w:rFonts w:cs="Times New Roman"/>
                <w:szCs w:val="24"/>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7</w:t>
            </w:r>
            <w:r w:rsidR="00075F3D" w:rsidRPr="009B1F6C">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плато </w:t>
            </w:r>
            <w:proofErr w:type="spellStart"/>
            <w:r w:rsidRPr="009B1F6C">
              <w:rPr>
                <w:rFonts w:cs="Times New Roman"/>
                <w:szCs w:val="24"/>
              </w:rPr>
              <w:t>Расвумчорр</w:t>
            </w:r>
            <w:proofErr w:type="spellEnd"/>
            <w:r w:rsidRPr="009B1F6C">
              <w:rPr>
                <w:rFonts w:cs="Times New Roman"/>
                <w:szCs w:val="24"/>
              </w:rPr>
              <w:t xml:space="preserve"> (район апатит-нефелинового рудника "Центральный")</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8</w:t>
            </w:r>
          </w:p>
        </w:tc>
        <w:tc>
          <w:tcPr>
            <w:tcW w:w="55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Тюменская область (включая Ханты-Мансийский </w:t>
            </w:r>
            <w:r w:rsidR="002E3A9B">
              <w:rPr>
                <w:rFonts w:cs="Times New Roman"/>
                <w:szCs w:val="24"/>
              </w:rPr>
              <w:br/>
            </w:r>
            <w:r w:rsidRPr="009B1F6C">
              <w:rPr>
                <w:rFonts w:cs="Times New Roman"/>
                <w:szCs w:val="24"/>
              </w:rPr>
              <w:t>и Ямало-Ненецкий автономный округ)</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single" w:sz="4" w:space="0" w:color="auto"/>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8</w:t>
            </w:r>
            <w:r w:rsidR="00075F3D" w:rsidRPr="009B1F6C">
              <w:rPr>
                <w:rFonts w:cs="Times New Roman"/>
                <w:szCs w:val="24"/>
              </w:rPr>
              <w:t>.1</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территория севернее Северного Полярного круга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9</w:t>
            </w:r>
          </w:p>
        </w:tc>
        <w:tc>
          <w:tcPr>
            <w:tcW w:w="5555"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Чукотский автономный округ</w:t>
            </w:r>
            <w:r w:rsidR="0032620B">
              <w:rPr>
                <w:rFonts w:cs="Times New Roman"/>
                <w:szCs w:val="24"/>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w:t>
            </w: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19"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c>
          <w:tcPr>
            <w:tcW w:w="1223" w:type="dxa"/>
            <w:tcBorders>
              <w:top w:val="single" w:sz="4" w:space="0" w:color="auto"/>
              <w:left w:val="nil"/>
              <w:bottom w:val="single" w:sz="4" w:space="0" w:color="auto"/>
              <w:right w:val="single" w:sz="4" w:space="0" w:color="auto"/>
            </w:tcBorders>
            <w:shd w:val="clear" w:color="auto" w:fill="auto"/>
            <w:vAlign w:val="center"/>
          </w:tcPr>
          <w:p w:rsidR="00075F3D" w:rsidRPr="009B1F6C" w:rsidRDefault="00075F3D" w:rsidP="002B6EBC">
            <w:pPr>
              <w:jc w:val="center"/>
              <w:rPr>
                <w:rFonts w:cs="Times New Roman"/>
                <w:szCs w:val="24"/>
              </w:rPr>
            </w:pP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9</w:t>
            </w:r>
            <w:r w:rsidR="00075F3D" w:rsidRPr="009B1F6C">
              <w:rPr>
                <w:rFonts w:cs="Times New Roman"/>
                <w:szCs w:val="24"/>
              </w:rPr>
              <w:t>.1</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Марково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-Белая - м. Шмидта и о. Врангеля (включительно)</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r w:rsidR="009B1F6C" w:rsidRPr="009B1F6C" w:rsidTr="009B5339">
        <w:trPr>
          <w:cantSplit/>
          <w:trHeight w:val="20"/>
          <w:jc w:val="center"/>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075F3D" w:rsidRPr="009B1F6C" w:rsidRDefault="002E3A9B" w:rsidP="002B6EBC">
            <w:pPr>
              <w:jc w:val="center"/>
              <w:rPr>
                <w:rFonts w:cs="Times New Roman"/>
                <w:szCs w:val="24"/>
              </w:rPr>
            </w:pPr>
            <w:r>
              <w:rPr>
                <w:rFonts w:cs="Times New Roman"/>
                <w:szCs w:val="24"/>
              </w:rPr>
              <w:t>9</w:t>
            </w:r>
            <w:r w:rsidR="00075F3D" w:rsidRPr="009B1F6C">
              <w:rPr>
                <w:rFonts w:cs="Times New Roman"/>
                <w:szCs w:val="24"/>
              </w:rPr>
              <w:t>.2</w:t>
            </w:r>
          </w:p>
        </w:tc>
        <w:tc>
          <w:tcPr>
            <w:tcW w:w="5555"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rPr>
                <w:rFonts w:cs="Times New Roman"/>
                <w:szCs w:val="24"/>
              </w:rPr>
            </w:pPr>
            <w:r w:rsidRPr="009B1F6C">
              <w:rPr>
                <w:rFonts w:cs="Times New Roman"/>
                <w:szCs w:val="24"/>
              </w:rPr>
              <w:t>остальная территория округа</w:t>
            </w:r>
          </w:p>
        </w:tc>
        <w:tc>
          <w:tcPr>
            <w:tcW w:w="850" w:type="dxa"/>
            <w:tcBorders>
              <w:top w:val="nil"/>
              <w:left w:val="nil"/>
              <w:bottom w:val="single" w:sz="4" w:space="0" w:color="auto"/>
              <w:right w:val="single" w:sz="4" w:space="0" w:color="auto"/>
            </w:tcBorders>
            <w:shd w:val="clear" w:color="auto" w:fill="auto"/>
            <w:vAlign w:val="center"/>
            <w:hideMark/>
          </w:tcPr>
          <w:p w:rsidR="00075F3D" w:rsidRPr="009B1F6C" w:rsidRDefault="00075F3D" w:rsidP="002B6EBC">
            <w:pPr>
              <w:jc w:val="center"/>
              <w:rPr>
                <w:rFonts w:cs="Times New Roman"/>
                <w:szCs w:val="24"/>
              </w:rPr>
            </w:pPr>
            <w:r w:rsidRPr="009B1F6C">
              <w:rPr>
                <w:rFonts w:cs="Times New Roman"/>
                <w:szCs w:val="24"/>
              </w:rPr>
              <w:t>VI</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c>
          <w:tcPr>
            <w:tcW w:w="1219"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1,00</w:t>
            </w:r>
          </w:p>
        </w:tc>
        <w:tc>
          <w:tcPr>
            <w:tcW w:w="1223" w:type="dxa"/>
            <w:tcBorders>
              <w:top w:val="nil"/>
              <w:left w:val="nil"/>
              <w:bottom w:val="single" w:sz="4" w:space="0" w:color="auto"/>
              <w:right w:val="single" w:sz="4" w:space="0" w:color="auto"/>
            </w:tcBorders>
            <w:shd w:val="clear" w:color="auto" w:fill="auto"/>
            <w:vAlign w:val="center"/>
          </w:tcPr>
          <w:p w:rsidR="00075F3D" w:rsidRPr="009B1F6C" w:rsidRDefault="00075F3D" w:rsidP="00082D63">
            <w:pPr>
              <w:jc w:val="center"/>
              <w:rPr>
                <w:rFonts w:eastAsia="Times New Roman" w:cs="Times New Roman"/>
                <w:lang w:eastAsia="ru-RU"/>
              </w:rPr>
            </w:pPr>
            <w:r w:rsidRPr="009B1F6C">
              <w:rPr>
                <w:rFonts w:eastAsia="Times New Roman" w:cs="Times New Roman"/>
                <w:lang w:eastAsia="ru-RU"/>
              </w:rPr>
              <w:t>1,01</w:t>
            </w:r>
          </w:p>
        </w:tc>
      </w:tr>
    </w:tbl>
    <w:p w:rsidR="00822268" w:rsidRPr="009B1F6C" w:rsidRDefault="009B5174" w:rsidP="00E23C67">
      <w:pPr>
        <w:pStyle w:val="a3"/>
        <w:numPr>
          <w:ilvl w:val="0"/>
          <w:numId w:val="34"/>
        </w:numPr>
        <w:rPr>
          <w:bCs/>
          <w:szCs w:val="28"/>
        </w:rPr>
      </w:pPr>
      <w:r w:rsidRPr="009B1F6C">
        <w:rPr>
          <w:bCs/>
          <w:szCs w:val="28"/>
        </w:rPr>
        <w:t>В таблице приведены регионы, для которых коэффициент превышает 1,00. Во всех остальных случаях коэффициент принимается равным 1,00.</w:t>
      </w:r>
    </w:p>
    <w:p w:rsidR="009B5174" w:rsidRPr="009B1F6C" w:rsidRDefault="009B5174" w:rsidP="009B5174">
      <w:pPr>
        <w:rPr>
          <w:rFonts w:cs="Times New Roman"/>
          <w:bCs/>
          <w:szCs w:val="24"/>
        </w:rPr>
      </w:pPr>
      <w:r w:rsidRPr="009B1F6C">
        <w:rPr>
          <w:rFonts w:cs="Times New Roman"/>
          <w:bCs/>
          <w:szCs w:val="24"/>
        </w:rPr>
        <w:br w:type="page"/>
      </w:r>
    </w:p>
    <w:p w:rsidR="009B5174" w:rsidRPr="009B1F6C" w:rsidRDefault="009B5174" w:rsidP="009B5174">
      <w:pPr>
        <w:jc w:val="center"/>
        <w:rPr>
          <w:rFonts w:cs="Times New Roman"/>
          <w:bCs/>
          <w:szCs w:val="24"/>
        </w:rPr>
      </w:pPr>
      <w:r w:rsidRPr="009B1F6C">
        <w:rPr>
          <w:rFonts w:cs="Times New Roman"/>
          <w:bCs/>
          <w:szCs w:val="24"/>
        </w:rPr>
        <w:t>Коэффициенты</w:t>
      </w:r>
      <w:r w:rsidR="00B53F6A" w:rsidRPr="009B1F6C">
        <w:rPr>
          <w:rFonts w:cs="Times New Roman"/>
          <w:bCs/>
          <w:szCs w:val="24"/>
        </w:rPr>
        <w:t xml:space="preserve"> </w:t>
      </w:r>
      <w:r w:rsidR="00B53F6A" w:rsidRPr="009B1F6C">
        <w:rPr>
          <w:szCs w:val="24"/>
        </w:rPr>
        <w:t>(</w:t>
      </w:r>
      <w:r w:rsidR="00B53F6A" w:rsidRPr="009B1F6C">
        <w:rPr>
          <w:rFonts w:cs="Times New Roman"/>
          <w:szCs w:val="24"/>
        </w:rPr>
        <w:t>К</w:t>
      </w:r>
      <w:r w:rsidR="00B53F6A" w:rsidRPr="009B1F6C">
        <w:rPr>
          <w:rFonts w:cs="Times New Roman"/>
          <w:szCs w:val="24"/>
          <w:vertAlign w:val="subscript"/>
        </w:rPr>
        <w:t>рег</w:t>
      </w:r>
      <w:r w:rsidR="00FE2036" w:rsidRPr="009B1F6C">
        <w:rPr>
          <w:rFonts w:cs="Times New Roman"/>
          <w:szCs w:val="24"/>
          <w:vertAlign w:val="subscript"/>
        </w:rPr>
        <w:t>.</w:t>
      </w:r>
      <w:r w:rsidR="00B53F6A" w:rsidRPr="009B1F6C">
        <w:rPr>
          <w:rFonts w:cs="Times New Roman"/>
          <w:szCs w:val="24"/>
          <w:vertAlign w:val="subscript"/>
        </w:rPr>
        <w:t>4</w:t>
      </w:r>
      <w:r w:rsidR="00B53F6A" w:rsidRPr="009B1F6C">
        <w:rPr>
          <w:szCs w:val="24"/>
        </w:rPr>
        <w:t>)</w:t>
      </w:r>
      <w:r w:rsidRPr="009B1F6C">
        <w:rPr>
          <w:rFonts w:cs="Times New Roman"/>
          <w:bCs/>
          <w:szCs w:val="24"/>
        </w:rPr>
        <w:t>, учитывающие дополнительные затраты в местностях, подверженных воздействию ветров скоростью более 10 м/с</w:t>
      </w:r>
      <w:r w:rsidRPr="009B1F6C">
        <w:rPr>
          <w:rFonts w:cs="Times New Roman"/>
          <w:szCs w:val="24"/>
        </w:rPr>
        <w:t xml:space="preserve"> (</w:t>
      </w:r>
      <w:r w:rsidRPr="009B1F6C">
        <w:rPr>
          <w:rFonts w:cs="Times New Roman"/>
          <w:bCs/>
          <w:szCs w:val="24"/>
        </w:rPr>
        <w:t>при количестве ветреных дней в зимний период свыше 30% в год) в регионах Российской Федерации по отношению к базисному району (Московская область)</w:t>
      </w:r>
    </w:p>
    <w:p w:rsidR="002E3A9B" w:rsidRDefault="002E3A9B" w:rsidP="009B5174">
      <w:pPr>
        <w:jc w:val="right"/>
        <w:rPr>
          <w:rFonts w:cs="Times New Roman"/>
          <w:bCs/>
          <w:szCs w:val="24"/>
        </w:rPr>
      </w:pPr>
    </w:p>
    <w:p w:rsidR="009B5174" w:rsidRDefault="00331F51" w:rsidP="009B5174">
      <w:pPr>
        <w:jc w:val="right"/>
        <w:rPr>
          <w:rFonts w:cs="Times New Roman"/>
          <w:bCs/>
          <w:szCs w:val="24"/>
        </w:rPr>
      </w:pPr>
      <w:r w:rsidRPr="009B1F6C">
        <w:rPr>
          <w:rFonts w:cs="Times New Roman"/>
          <w:bCs/>
          <w:szCs w:val="24"/>
        </w:rPr>
        <w:t xml:space="preserve">Таблица </w:t>
      </w:r>
      <w:r w:rsidR="002B6EBC" w:rsidRPr="009B1F6C">
        <w:rPr>
          <w:rFonts w:cs="Times New Roman"/>
          <w:bCs/>
          <w:szCs w:val="24"/>
        </w:rPr>
        <w:t>7</w:t>
      </w:r>
    </w:p>
    <w:p w:rsidR="002E3A9B" w:rsidRPr="009B1F6C" w:rsidRDefault="002E3A9B" w:rsidP="009B5174">
      <w:pPr>
        <w:jc w:val="right"/>
        <w:rPr>
          <w:rFonts w:cs="Times New Roman"/>
          <w:bCs/>
          <w:szCs w:val="24"/>
        </w:rPr>
      </w:pPr>
    </w:p>
    <w:tbl>
      <w:tblPr>
        <w:tblW w:w="15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2"/>
        <w:gridCol w:w="5530"/>
        <w:gridCol w:w="851"/>
        <w:gridCol w:w="1276"/>
        <w:gridCol w:w="1275"/>
        <w:gridCol w:w="1276"/>
        <w:gridCol w:w="1276"/>
        <w:gridCol w:w="1134"/>
        <w:gridCol w:w="1134"/>
        <w:gridCol w:w="1134"/>
      </w:tblGrid>
      <w:tr w:rsidR="009B1F6C" w:rsidRPr="009B1F6C" w:rsidTr="00E23C67">
        <w:trPr>
          <w:trHeight w:val="20"/>
          <w:jc w:val="center"/>
        </w:trPr>
        <w:tc>
          <w:tcPr>
            <w:tcW w:w="702" w:type="dxa"/>
            <w:vMerge w:val="restart"/>
            <w:shd w:val="clear" w:color="auto" w:fill="auto"/>
            <w:tcMar>
              <w:left w:w="28" w:type="dxa"/>
              <w:right w:w="28" w:type="dxa"/>
            </w:tcMar>
            <w:vAlign w:val="center"/>
            <w:hideMark/>
          </w:tcPr>
          <w:p w:rsidR="009B5174" w:rsidRPr="009B1F6C" w:rsidRDefault="009B5174" w:rsidP="002C4406">
            <w:pPr>
              <w:ind w:left="-96" w:firstLine="96"/>
              <w:jc w:val="center"/>
              <w:rPr>
                <w:rFonts w:cs="Times New Roman"/>
                <w:szCs w:val="24"/>
              </w:rPr>
            </w:pPr>
            <w:r w:rsidRPr="009B1F6C">
              <w:rPr>
                <w:rFonts w:cs="Times New Roman"/>
                <w:szCs w:val="24"/>
              </w:rPr>
              <w:t>№</w:t>
            </w:r>
          </w:p>
          <w:p w:rsidR="009B5174" w:rsidRPr="009B1F6C" w:rsidRDefault="009B5174" w:rsidP="002C4406">
            <w:pPr>
              <w:jc w:val="center"/>
              <w:rPr>
                <w:rFonts w:eastAsia="Times New Roman" w:cs="Times New Roman"/>
                <w:bCs/>
                <w:szCs w:val="24"/>
                <w:lang w:eastAsia="ru-RU"/>
              </w:rPr>
            </w:pPr>
            <w:proofErr w:type="spellStart"/>
            <w:r w:rsidRPr="009B1F6C">
              <w:rPr>
                <w:rFonts w:cs="Times New Roman"/>
                <w:szCs w:val="24"/>
              </w:rPr>
              <w:t>пп</w:t>
            </w:r>
            <w:proofErr w:type="spellEnd"/>
            <w:r w:rsidRPr="009B1F6C">
              <w:rPr>
                <w:rFonts w:cs="Times New Roman"/>
                <w:szCs w:val="24"/>
              </w:rPr>
              <w:t>.</w:t>
            </w:r>
          </w:p>
        </w:tc>
        <w:tc>
          <w:tcPr>
            <w:tcW w:w="5530" w:type="dxa"/>
            <w:vMerge w:val="restart"/>
            <w:shd w:val="clear" w:color="auto" w:fill="auto"/>
            <w:tcMar>
              <w:left w:w="28" w:type="dxa"/>
              <w:right w:w="28" w:type="dxa"/>
            </w:tcMar>
            <w:vAlign w:val="center"/>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Наименование республик, краев, областей, округов</w:t>
            </w:r>
          </w:p>
        </w:tc>
        <w:tc>
          <w:tcPr>
            <w:tcW w:w="851" w:type="dxa"/>
            <w:vMerge w:val="restart"/>
            <w:shd w:val="clear" w:color="000000" w:fill="FFFFFF"/>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bCs/>
                <w:szCs w:val="24"/>
                <w:lang w:eastAsia="ru-RU"/>
              </w:rPr>
              <w:t>Температурные зоны</w:t>
            </w:r>
          </w:p>
        </w:tc>
        <w:tc>
          <w:tcPr>
            <w:tcW w:w="8505" w:type="dxa"/>
            <w:gridSpan w:val="7"/>
            <w:shd w:val="clear" w:color="auto" w:fill="auto"/>
            <w:noWrap/>
            <w:tcMar>
              <w:left w:w="28" w:type="dxa"/>
              <w:right w:w="28" w:type="dxa"/>
            </w:tcMar>
            <w:vAlign w:val="center"/>
            <w:hideMark/>
          </w:tcPr>
          <w:p w:rsidR="009B5174" w:rsidRPr="009B1F6C" w:rsidRDefault="009B5174" w:rsidP="002C4406">
            <w:pPr>
              <w:jc w:val="center"/>
              <w:rPr>
                <w:rFonts w:eastAsia="Times New Roman" w:cs="Times New Roman"/>
                <w:bCs/>
                <w:szCs w:val="24"/>
                <w:lang w:eastAsia="ru-RU"/>
              </w:rPr>
            </w:pPr>
            <w:r w:rsidRPr="009B1F6C">
              <w:rPr>
                <w:rFonts w:eastAsia="Times New Roman" w:cs="Times New Roman"/>
                <w:bCs/>
                <w:szCs w:val="24"/>
                <w:lang w:eastAsia="ru-RU"/>
              </w:rPr>
              <w:t>Коэффициент</w:t>
            </w:r>
          </w:p>
        </w:tc>
      </w:tr>
      <w:tr w:rsidR="009B5174" w:rsidRPr="009B1F6C" w:rsidTr="00E23C67">
        <w:trPr>
          <w:trHeight w:val="3123"/>
          <w:jc w:val="center"/>
        </w:trPr>
        <w:tc>
          <w:tcPr>
            <w:tcW w:w="702" w:type="dxa"/>
            <w:vMerge/>
            <w:tcMar>
              <w:left w:w="28" w:type="dxa"/>
              <w:right w:w="28" w:type="dxa"/>
            </w:tcMar>
            <w:hideMark/>
          </w:tcPr>
          <w:p w:rsidR="009B5174" w:rsidRPr="009B1F6C" w:rsidRDefault="009B5174" w:rsidP="002C4406">
            <w:pPr>
              <w:jc w:val="center"/>
              <w:rPr>
                <w:rFonts w:eastAsia="Times New Roman" w:cs="Times New Roman"/>
                <w:bCs/>
                <w:szCs w:val="24"/>
                <w:lang w:eastAsia="ru-RU"/>
              </w:rPr>
            </w:pPr>
          </w:p>
        </w:tc>
        <w:tc>
          <w:tcPr>
            <w:tcW w:w="5530" w:type="dxa"/>
            <w:vMerge/>
            <w:tcMar>
              <w:left w:w="28" w:type="dxa"/>
              <w:right w:w="28" w:type="dxa"/>
            </w:tcMar>
            <w:vAlign w:val="center"/>
            <w:hideMark/>
          </w:tcPr>
          <w:p w:rsidR="009B5174" w:rsidRPr="009B1F6C" w:rsidRDefault="009B5174" w:rsidP="002C4406">
            <w:pPr>
              <w:rPr>
                <w:rFonts w:eastAsia="Times New Roman" w:cs="Times New Roman"/>
                <w:bCs/>
                <w:szCs w:val="24"/>
                <w:lang w:eastAsia="ru-RU"/>
              </w:rPr>
            </w:pPr>
          </w:p>
        </w:tc>
        <w:tc>
          <w:tcPr>
            <w:tcW w:w="851" w:type="dxa"/>
            <w:vMerge/>
            <w:tcMar>
              <w:left w:w="28" w:type="dxa"/>
              <w:right w:w="28" w:type="dxa"/>
            </w:tcMar>
            <w:vAlign w:val="center"/>
            <w:hideMark/>
          </w:tcPr>
          <w:p w:rsidR="009B5174" w:rsidRPr="009B1F6C" w:rsidRDefault="009B5174" w:rsidP="002C4406">
            <w:pPr>
              <w:rPr>
                <w:rFonts w:eastAsia="Times New Roman" w:cs="Times New Roman"/>
                <w:szCs w:val="24"/>
                <w:lang w:eastAsia="ru-RU"/>
              </w:rPr>
            </w:pPr>
          </w:p>
        </w:tc>
        <w:tc>
          <w:tcPr>
            <w:tcW w:w="1276"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09-01-001-01</w:t>
            </w:r>
            <w:r w:rsidRPr="009B1F6C">
              <w:rPr>
                <w:rFonts w:cs="Times New Roman"/>
                <w:szCs w:val="24"/>
              </w:rPr>
              <w:t>÷</w:t>
            </w:r>
            <w:r w:rsidRPr="009B1F6C">
              <w:rPr>
                <w:rFonts w:eastAsia="Times New Roman" w:cs="Times New Roman"/>
                <w:szCs w:val="24"/>
                <w:lang w:eastAsia="ru-RU"/>
              </w:rPr>
              <w:t>09-01-001-04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09-02-001-01</w:t>
            </w:r>
            <w:r w:rsidRPr="009B1F6C">
              <w:rPr>
                <w:rFonts w:cs="Times New Roman"/>
                <w:szCs w:val="24"/>
              </w:rPr>
              <w:t>÷</w:t>
            </w:r>
            <w:r w:rsidRPr="009B1F6C">
              <w:rPr>
                <w:rFonts w:eastAsia="Times New Roman" w:cs="Times New Roman"/>
                <w:szCs w:val="24"/>
                <w:lang w:eastAsia="ru-RU"/>
              </w:rPr>
              <w:t>09-02-001-04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09-03-001-01</w:t>
            </w:r>
            <w:r w:rsidRPr="009B1F6C">
              <w:rPr>
                <w:rFonts w:cs="Times New Roman"/>
                <w:szCs w:val="24"/>
              </w:rPr>
              <w:t>÷</w:t>
            </w:r>
            <w:r w:rsidRPr="009B1F6C">
              <w:rPr>
                <w:rFonts w:eastAsia="Times New Roman" w:cs="Times New Roman"/>
                <w:szCs w:val="24"/>
                <w:lang w:eastAsia="ru-RU"/>
              </w:rPr>
              <w:t>09-03-001-04</w:t>
            </w:r>
          </w:p>
        </w:tc>
        <w:tc>
          <w:tcPr>
            <w:tcW w:w="1275"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09-01-002-01</w:t>
            </w:r>
            <w:r w:rsidRPr="009B1F6C">
              <w:rPr>
                <w:rFonts w:cs="Times New Roman"/>
                <w:szCs w:val="24"/>
              </w:rPr>
              <w:t>÷</w:t>
            </w:r>
            <w:r w:rsidRPr="009B1F6C">
              <w:rPr>
                <w:rFonts w:eastAsia="Times New Roman" w:cs="Times New Roman"/>
                <w:szCs w:val="24"/>
                <w:lang w:eastAsia="ru-RU"/>
              </w:rPr>
              <w:t>09-01-002-04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09-02-002-01</w:t>
            </w:r>
            <w:r w:rsidRPr="009B1F6C">
              <w:rPr>
                <w:rFonts w:cs="Times New Roman"/>
                <w:szCs w:val="24"/>
              </w:rPr>
              <w:t>÷</w:t>
            </w:r>
            <w:r w:rsidRPr="009B1F6C">
              <w:rPr>
                <w:rFonts w:eastAsia="Times New Roman" w:cs="Times New Roman"/>
                <w:szCs w:val="24"/>
                <w:lang w:eastAsia="ru-RU"/>
              </w:rPr>
              <w:t>09-02-002-04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09-03-002-01</w:t>
            </w:r>
            <w:r w:rsidRPr="009B1F6C">
              <w:rPr>
                <w:rFonts w:cs="Times New Roman"/>
                <w:szCs w:val="24"/>
              </w:rPr>
              <w:t>÷</w:t>
            </w:r>
            <w:r w:rsidRPr="009B1F6C">
              <w:rPr>
                <w:rFonts w:eastAsia="Times New Roman" w:cs="Times New Roman"/>
                <w:szCs w:val="24"/>
                <w:lang w:eastAsia="ru-RU"/>
              </w:rPr>
              <w:t>09-03-002-04</w:t>
            </w:r>
          </w:p>
        </w:tc>
        <w:tc>
          <w:tcPr>
            <w:tcW w:w="1276"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09-01-003-01</w:t>
            </w:r>
            <w:r w:rsidRPr="009B1F6C">
              <w:rPr>
                <w:rFonts w:cs="Times New Roman"/>
                <w:szCs w:val="24"/>
              </w:rPr>
              <w:t>÷</w:t>
            </w:r>
            <w:r w:rsidRPr="009B1F6C">
              <w:rPr>
                <w:rFonts w:eastAsia="Times New Roman" w:cs="Times New Roman"/>
                <w:szCs w:val="24"/>
                <w:lang w:eastAsia="ru-RU"/>
              </w:rPr>
              <w:t>09-01-003-04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09-02-003-01</w:t>
            </w:r>
            <w:r w:rsidRPr="009B1F6C">
              <w:rPr>
                <w:rFonts w:cs="Times New Roman"/>
                <w:szCs w:val="24"/>
              </w:rPr>
              <w:t>÷</w:t>
            </w:r>
            <w:r w:rsidRPr="009B1F6C">
              <w:rPr>
                <w:rFonts w:eastAsia="Times New Roman" w:cs="Times New Roman"/>
                <w:szCs w:val="24"/>
                <w:lang w:eastAsia="ru-RU"/>
              </w:rPr>
              <w:t>09-02-003-04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09-03-003-01</w:t>
            </w:r>
            <w:r w:rsidRPr="009B1F6C">
              <w:rPr>
                <w:rFonts w:cs="Times New Roman"/>
                <w:szCs w:val="24"/>
              </w:rPr>
              <w:t>÷</w:t>
            </w:r>
            <w:r w:rsidRPr="009B1F6C">
              <w:rPr>
                <w:rFonts w:eastAsia="Times New Roman" w:cs="Times New Roman"/>
                <w:szCs w:val="24"/>
                <w:lang w:eastAsia="ru-RU"/>
              </w:rPr>
              <w:t>09-03-003-04</w:t>
            </w:r>
          </w:p>
        </w:tc>
        <w:tc>
          <w:tcPr>
            <w:tcW w:w="1276"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09-01-004-01</w:t>
            </w:r>
            <w:r w:rsidRPr="009B1F6C">
              <w:rPr>
                <w:rFonts w:cs="Times New Roman"/>
                <w:szCs w:val="24"/>
              </w:rPr>
              <w:t>÷</w:t>
            </w:r>
            <w:r w:rsidRPr="009B1F6C">
              <w:rPr>
                <w:rFonts w:eastAsia="Times New Roman" w:cs="Times New Roman"/>
                <w:szCs w:val="24"/>
                <w:lang w:eastAsia="ru-RU"/>
              </w:rPr>
              <w:t>09-01-004-04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09-02-004-01</w:t>
            </w:r>
            <w:r w:rsidRPr="009B1F6C">
              <w:rPr>
                <w:rFonts w:cs="Times New Roman"/>
                <w:szCs w:val="24"/>
              </w:rPr>
              <w:t>÷</w:t>
            </w:r>
            <w:r w:rsidRPr="009B1F6C">
              <w:rPr>
                <w:rFonts w:eastAsia="Times New Roman" w:cs="Times New Roman"/>
                <w:szCs w:val="24"/>
                <w:lang w:eastAsia="ru-RU"/>
              </w:rPr>
              <w:t>09-02-004-04</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09-03-004-01</w:t>
            </w:r>
            <w:r w:rsidRPr="009B1F6C">
              <w:rPr>
                <w:rFonts w:cs="Times New Roman"/>
                <w:szCs w:val="24"/>
              </w:rPr>
              <w:t>÷</w:t>
            </w:r>
            <w:r w:rsidRPr="009B1F6C">
              <w:rPr>
                <w:rFonts w:eastAsia="Times New Roman" w:cs="Times New Roman"/>
                <w:szCs w:val="24"/>
                <w:lang w:eastAsia="ru-RU"/>
              </w:rPr>
              <w:t>09-03-004-04</w:t>
            </w:r>
          </w:p>
        </w:tc>
        <w:tc>
          <w:tcPr>
            <w:tcW w:w="1134"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09-04-001-01</w:t>
            </w:r>
            <w:r w:rsidRPr="009B1F6C">
              <w:rPr>
                <w:rFonts w:cs="Times New Roman"/>
                <w:szCs w:val="24"/>
              </w:rPr>
              <w:t>÷</w:t>
            </w:r>
            <w:r w:rsidRPr="009B1F6C">
              <w:rPr>
                <w:rFonts w:eastAsia="Times New Roman" w:cs="Times New Roman"/>
                <w:szCs w:val="24"/>
                <w:lang w:eastAsia="ru-RU"/>
              </w:rPr>
              <w:t>09-04-001-02</w:t>
            </w:r>
          </w:p>
        </w:tc>
        <w:tc>
          <w:tcPr>
            <w:tcW w:w="1134"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09-04-002-01</w:t>
            </w:r>
            <w:r w:rsidRPr="009B1F6C">
              <w:rPr>
                <w:rFonts w:cs="Times New Roman"/>
                <w:szCs w:val="24"/>
              </w:rPr>
              <w:t>÷</w:t>
            </w:r>
            <w:r w:rsidRPr="009B1F6C">
              <w:rPr>
                <w:rFonts w:eastAsia="Times New Roman" w:cs="Times New Roman"/>
                <w:szCs w:val="24"/>
                <w:lang w:eastAsia="ru-RU"/>
              </w:rPr>
              <w:t xml:space="preserve"> 09-04-002-02</w:t>
            </w:r>
          </w:p>
        </w:tc>
        <w:tc>
          <w:tcPr>
            <w:tcW w:w="1134" w:type="dxa"/>
            <w:shd w:val="clear" w:color="auto" w:fill="auto"/>
            <w:tcMar>
              <w:left w:w="28" w:type="dxa"/>
              <w:right w:w="28" w:type="dxa"/>
            </w:tcMar>
            <w:textDirection w:val="btLr"/>
            <w:vAlign w:val="center"/>
            <w:hideMark/>
          </w:tcPr>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для показателей</w:t>
            </w:r>
          </w:p>
          <w:p w:rsidR="009B5174" w:rsidRPr="009B1F6C" w:rsidRDefault="009B5174" w:rsidP="002C4406">
            <w:pPr>
              <w:ind w:left="113" w:right="113"/>
              <w:jc w:val="center"/>
              <w:rPr>
                <w:rFonts w:eastAsia="Times New Roman" w:cs="Times New Roman"/>
                <w:szCs w:val="24"/>
                <w:lang w:eastAsia="ru-RU"/>
              </w:rPr>
            </w:pPr>
            <w:r w:rsidRPr="009B1F6C">
              <w:rPr>
                <w:rFonts w:eastAsia="Times New Roman" w:cs="Times New Roman"/>
                <w:szCs w:val="24"/>
                <w:lang w:eastAsia="ru-RU"/>
              </w:rPr>
              <w:t>09-05-001-01</w:t>
            </w:r>
            <w:r w:rsidRPr="009B1F6C">
              <w:rPr>
                <w:rFonts w:cs="Times New Roman"/>
                <w:szCs w:val="24"/>
              </w:rPr>
              <w:t>÷</w:t>
            </w:r>
            <w:r w:rsidRPr="009B1F6C">
              <w:rPr>
                <w:rFonts w:eastAsia="Times New Roman" w:cs="Times New Roman"/>
                <w:szCs w:val="24"/>
                <w:lang w:eastAsia="ru-RU"/>
              </w:rPr>
              <w:t>09-05-001-02</w:t>
            </w:r>
          </w:p>
        </w:tc>
      </w:tr>
    </w:tbl>
    <w:p w:rsidR="00E23C67" w:rsidRPr="009B1F6C" w:rsidRDefault="00E23C67" w:rsidP="00E23C67">
      <w:pPr>
        <w:rPr>
          <w:sz w:val="2"/>
          <w:szCs w:val="2"/>
        </w:rPr>
      </w:pPr>
    </w:p>
    <w:tbl>
      <w:tblPr>
        <w:tblW w:w="15588" w:type="dxa"/>
        <w:jc w:val="center"/>
        <w:tblLayout w:type="fixed"/>
        <w:tblLook w:val="04A0" w:firstRow="1" w:lastRow="0" w:firstColumn="1" w:lastColumn="0" w:noHBand="0" w:noVBand="1"/>
      </w:tblPr>
      <w:tblGrid>
        <w:gridCol w:w="702"/>
        <w:gridCol w:w="5530"/>
        <w:gridCol w:w="851"/>
        <w:gridCol w:w="1276"/>
        <w:gridCol w:w="1275"/>
        <w:gridCol w:w="1276"/>
        <w:gridCol w:w="1276"/>
        <w:gridCol w:w="1134"/>
        <w:gridCol w:w="1134"/>
        <w:gridCol w:w="1134"/>
      </w:tblGrid>
      <w:tr w:rsidR="009B1F6C" w:rsidRPr="009B1F6C" w:rsidTr="009B5339">
        <w:trPr>
          <w:cantSplit/>
          <w:trHeight w:val="20"/>
          <w:tblHeader/>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1</w:t>
            </w:r>
          </w:p>
        </w:tc>
        <w:tc>
          <w:tcPr>
            <w:tcW w:w="5530"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2</w:t>
            </w:r>
          </w:p>
        </w:tc>
        <w:tc>
          <w:tcPr>
            <w:tcW w:w="851" w:type="dxa"/>
            <w:tcBorders>
              <w:top w:val="single" w:sz="4" w:space="0" w:color="auto"/>
              <w:left w:val="nil"/>
              <w:bottom w:val="single" w:sz="4" w:space="0" w:color="auto"/>
              <w:right w:val="single" w:sz="4" w:space="0" w:color="auto"/>
            </w:tcBorders>
            <w:shd w:val="clear" w:color="auto" w:fill="auto"/>
            <w:vAlign w:val="center"/>
          </w:tcPr>
          <w:p w:rsidR="009B5339" w:rsidRPr="009B1F6C" w:rsidRDefault="009B5339" w:rsidP="009B5339">
            <w:pPr>
              <w:jc w:val="center"/>
              <w:rPr>
                <w:rFonts w:cs="Times New Roman"/>
                <w:szCs w:val="24"/>
              </w:rPr>
            </w:pPr>
            <w:r w:rsidRPr="009B1F6C">
              <w:rPr>
                <w:rFonts w:cs="Times New Roman"/>
                <w:szCs w:val="24"/>
              </w:rPr>
              <w:t>3</w:t>
            </w:r>
          </w:p>
        </w:tc>
        <w:tc>
          <w:tcPr>
            <w:tcW w:w="1276"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4</w:t>
            </w:r>
          </w:p>
        </w:tc>
        <w:tc>
          <w:tcPr>
            <w:tcW w:w="1275"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5</w:t>
            </w:r>
          </w:p>
        </w:tc>
        <w:tc>
          <w:tcPr>
            <w:tcW w:w="1276"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6</w:t>
            </w:r>
          </w:p>
        </w:tc>
        <w:tc>
          <w:tcPr>
            <w:tcW w:w="1276"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7</w:t>
            </w:r>
          </w:p>
        </w:tc>
        <w:tc>
          <w:tcPr>
            <w:tcW w:w="1134"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8</w:t>
            </w:r>
          </w:p>
        </w:tc>
        <w:tc>
          <w:tcPr>
            <w:tcW w:w="1134"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9</w:t>
            </w:r>
          </w:p>
        </w:tc>
        <w:tc>
          <w:tcPr>
            <w:tcW w:w="1134" w:type="dxa"/>
            <w:tcBorders>
              <w:top w:val="single" w:sz="4" w:space="0" w:color="auto"/>
              <w:left w:val="nil"/>
              <w:bottom w:val="single" w:sz="4" w:space="0" w:color="auto"/>
              <w:right w:val="single" w:sz="4" w:space="0" w:color="auto"/>
            </w:tcBorders>
            <w:vAlign w:val="center"/>
          </w:tcPr>
          <w:p w:rsidR="009B5339" w:rsidRPr="009B1F6C" w:rsidRDefault="009B5339" w:rsidP="009B5339">
            <w:pPr>
              <w:jc w:val="center"/>
              <w:rPr>
                <w:rFonts w:cs="Times New Roman"/>
                <w:szCs w:val="24"/>
              </w:rPr>
            </w:pPr>
            <w:r w:rsidRPr="009B1F6C">
              <w:rPr>
                <w:rFonts w:cs="Times New Roman"/>
                <w:szCs w:val="24"/>
              </w:rPr>
              <w:t>10</w:t>
            </w:r>
          </w:p>
        </w:tc>
      </w:tr>
      <w:tr w:rsidR="009B1F6C" w:rsidRPr="009B1F6C" w:rsidTr="009B5339">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E3A9B" w:rsidP="002B6EBC">
            <w:pPr>
              <w:jc w:val="center"/>
              <w:rPr>
                <w:rFonts w:cs="Times New Roman"/>
                <w:szCs w:val="24"/>
              </w:rPr>
            </w:pPr>
            <w:r>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Бурятия:</w:t>
            </w:r>
          </w:p>
        </w:tc>
        <w:tc>
          <w:tcPr>
            <w:tcW w:w="851"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2B6EBC">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1</w:t>
            </w:r>
            <w:r w:rsidR="007A3BAC"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 xml:space="preserve">территория севернее линии Нижнеангарск - </w:t>
            </w:r>
            <w:proofErr w:type="spellStart"/>
            <w:r w:rsidRPr="009B1F6C">
              <w:rPr>
                <w:rFonts w:cs="Times New Roman"/>
                <w:szCs w:val="24"/>
              </w:rPr>
              <w:t>Шипишка</w:t>
            </w:r>
            <w:proofErr w:type="spellEnd"/>
            <w:r w:rsidRPr="009B1F6C">
              <w:rPr>
                <w:rFonts w:cs="Times New Roman"/>
                <w:szCs w:val="24"/>
              </w:rPr>
              <w:t xml:space="preserve">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1</w:t>
            </w:r>
            <w:r w:rsidR="007A3BAC"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остальная территория Республики</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E3A9B" w:rsidP="002B6EBC">
            <w:pPr>
              <w:jc w:val="center"/>
              <w:rPr>
                <w:rFonts w:cs="Times New Roman"/>
                <w:szCs w:val="24"/>
              </w:rPr>
            </w:pPr>
            <w:r>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Коми:</w:t>
            </w:r>
          </w:p>
        </w:tc>
        <w:tc>
          <w:tcPr>
            <w:tcW w:w="851"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2</w:t>
            </w:r>
            <w:r w:rsidR="007A3BAC"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территория севернее Северного Полярного круга</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2</w:t>
            </w:r>
            <w:r w:rsidR="007A3BAC"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bottom"/>
            <w:hideMark/>
          </w:tcPr>
          <w:p w:rsidR="007A3BAC" w:rsidRPr="009B1F6C" w:rsidRDefault="007A3BAC"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Ижма - Сосногорск - Помоздино - Усть-Нем (включительно) за исключением территории, указанной в пункте 11.1</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2B6EBC" w:rsidRPr="009B1F6C" w:rsidRDefault="002E3A9B" w:rsidP="002B6EBC">
            <w:pPr>
              <w:jc w:val="center"/>
              <w:rPr>
                <w:rFonts w:cs="Times New Roman"/>
                <w:szCs w:val="24"/>
              </w:rPr>
            </w:pPr>
            <w:r>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Республика Саха (Якутия):</w:t>
            </w:r>
          </w:p>
        </w:tc>
        <w:tc>
          <w:tcPr>
            <w:tcW w:w="851" w:type="dxa"/>
            <w:tcBorders>
              <w:top w:val="nil"/>
              <w:left w:val="nil"/>
              <w:bottom w:val="single" w:sz="4" w:space="0" w:color="auto"/>
              <w:right w:val="single" w:sz="4" w:space="0" w:color="auto"/>
            </w:tcBorders>
            <w:shd w:val="clear" w:color="auto" w:fill="auto"/>
            <w:vAlign w:val="center"/>
            <w:hideMark/>
          </w:tcPr>
          <w:p w:rsidR="002B6EBC" w:rsidRPr="009B1F6C" w:rsidRDefault="002B6EB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2B6EBC" w:rsidRPr="009B1F6C" w:rsidRDefault="002B6EBC"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Новосибирские острова</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и </w:t>
            </w:r>
            <w:proofErr w:type="spellStart"/>
            <w:r w:rsidRPr="009B1F6C">
              <w:rPr>
                <w:rFonts w:cs="Times New Roman"/>
                <w:szCs w:val="24"/>
              </w:rPr>
              <w:t>Булунский</w:t>
            </w:r>
            <w:proofErr w:type="spellEnd"/>
            <w:r w:rsidRPr="009B1F6C">
              <w:rPr>
                <w:rFonts w:cs="Times New Roman"/>
                <w:szCs w:val="24"/>
              </w:rPr>
              <w:t xml:space="preserve"> улусы (районы) севернее линии </w:t>
            </w:r>
            <w:proofErr w:type="spellStart"/>
            <w:r w:rsidRPr="009B1F6C">
              <w:rPr>
                <w:rFonts w:cs="Times New Roman"/>
                <w:szCs w:val="24"/>
              </w:rPr>
              <w:t>Кожевниково</w:t>
            </w:r>
            <w:proofErr w:type="spellEnd"/>
            <w:r w:rsidRPr="009B1F6C">
              <w:rPr>
                <w:rFonts w:cs="Times New Roman"/>
                <w:szCs w:val="24"/>
              </w:rPr>
              <w:t xml:space="preserve"> (исключая </w:t>
            </w:r>
            <w:proofErr w:type="spellStart"/>
            <w:r w:rsidRPr="009B1F6C">
              <w:rPr>
                <w:rFonts w:cs="Times New Roman"/>
                <w:szCs w:val="24"/>
              </w:rPr>
              <w:t>Кожевниково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 xml:space="preserve">-Оленек - Побережье и острова </w:t>
            </w:r>
            <w:proofErr w:type="spellStart"/>
            <w:r w:rsidRPr="009B1F6C">
              <w:rPr>
                <w:rFonts w:cs="Times New Roman"/>
                <w:szCs w:val="24"/>
              </w:rPr>
              <w:t>Оленекского</w:t>
            </w:r>
            <w:proofErr w:type="spellEnd"/>
            <w:r w:rsidRPr="009B1F6C">
              <w:rPr>
                <w:rFonts w:cs="Times New Roman"/>
                <w:szCs w:val="24"/>
              </w:rPr>
              <w:t xml:space="preserve"> залива и острова Дунай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bottom"/>
            <w:hideMark/>
          </w:tcPr>
          <w:p w:rsidR="007A3BAC" w:rsidRPr="009B1F6C" w:rsidRDefault="007A3BAC" w:rsidP="002B6EBC">
            <w:pPr>
              <w:rPr>
                <w:rFonts w:cs="Times New Roman"/>
                <w:szCs w:val="24"/>
              </w:rPr>
            </w:pPr>
            <w:r w:rsidRPr="009B1F6C">
              <w:rPr>
                <w:rFonts w:cs="Times New Roman"/>
                <w:szCs w:val="24"/>
              </w:rPr>
              <w:t xml:space="preserve">территория севернее линии пересечения границ Таймырского (Долгано-Ненецкого) автономного округа с </w:t>
            </w:r>
            <w:proofErr w:type="spellStart"/>
            <w:r w:rsidRPr="009B1F6C">
              <w:rPr>
                <w:rFonts w:cs="Times New Roman"/>
                <w:szCs w:val="24"/>
              </w:rPr>
              <w:t>Анабарским</w:t>
            </w:r>
            <w:proofErr w:type="spellEnd"/>
            <w:r w:rsidRPr="009B1F6C">
              <w:rPr>
                <w:rFonts w:cs="Times New Roman"/>
                <w:szCs w:val="24"/>
              </w:rPr>
              <w:t xml:space="preserve"> и </w:t>
            </w:r>
            <w:proofErr w:type="spellStart"/>
            <w:r w:rsidRPr="009B1F6C">
              <w:rPr>
                <w:rFonts w:cs="Times New Roman"/>
                <w:szCs w:val="24"/>
              </w:rPr>
              <w:t>Оленекским</w:t>
            </w:r>
            <w:proofErr w:type="spellEnd"/>
            <w:r w:rsidRPr="009B1F6C">
              <w:rPr>
                <w:rFonts w:cs="Times New Roman"/>
                <w:szCs w:val="24"/>
              </w:rPr>
              <w:t xml:space="preserve"> эвенкийским национальным улусами; </w:t>
            </w:r>
            <w:proofErr w:type="spellStart"/>
            <w:r w:rsidRPr="009B1F6C">
              <w:rPr>
                <w:rFonts w:cs="Times New Roman"/>
                <w:szCs w:val="24"/>
              </w:rPr>
              <w:t>Булунский</w:t>
            </w:r>
            <w:proofErr w:type="spellEnd"/>
            <w:r w:rsidRPr="009B1F6C">
              <w:rPr>
                <w:rFonts w:cs="Times New Roman"/>
                <w:szCs w:val="24"/>
              </w:rPr>
              <w:t xml:space="preserve"> улус севернее линии </w:t>
            </w:r>
            <w:proofErr w:type="spellStart"/>
            <w:r w:rsidRPr="009B1F6C">
              <w:rPr>
                <w:rFonts w:cs="Times New Roman"/>
                <w:szCs w:val="24"/>
              </w:rPr>
              <w:t>Таймылыр</w:t>
            </w:r>
            <w:proofErr w:type="spellEnd"/>
            <w:r w:rsidRPr="009B1F6C">
              <w:rPr>
                <w:rFonts w:cs="Times New Roman"/>
                <w:szCs w:val="24"/>
              </w:rPr>
              <w:t xml:space="preserve"> - Тит-Ары - Бухта </w:t>
            </w:r>
            <w:proofErr w:type="spellStart"/>
            <w:r w:rsidRPr="009B1F6C">
              <w:rPr>
                <w:rFonts w:cs="Times New Roman"/>
                <w:szCs w:val="24"/>
              </w:rPr>
              <w:t>Сытыган</w:t>
            </w:r>
            <w:proofErr w:type="spellEnd"/>
            <w:r w:rsidRPr="009B1F6C">
              <w:rPr>
                <w:rFonts w:cs="Times New Roman"/>
                <w:szCs w:val="24"/>
              </w:rPr>
              <w:t xml:space="preserve">-Тала (включительно); </w:t>
            </w:r>
            <w:proofErr w:type="spellStart"/>
            <w:r w:rsidRPr="009B1F6C">
              <w:rPr>
                <w:rFonts w:cs="Times New Roman"/>
                <w:szCs w:val="24"/>
              </w:rPr>
              <w:t>Усть</w:t>
            </w:r>
            <w:proofErr w:type="spellEnd"/>
            <w:r w:rsidRPr="009B1F6C">
              <w:rPr>
                <w:rFonts w:cs="Times New Roman"/>
                <w:szCs w:val="24"/>
              </w:rPr>
              <w:t xml:space="preserve">-Янский улус - протока Правая (исключая протока Правая) - побережье Янского залива - </w:t>
            </w:r>
            <w:proofErr w:type="spellStart"/>
            <w:r w:rsidRPr="009B1F6C">
              <w:rPr>
                <w:rFonts w:cs="Times New Roman"/>
                <w:szCs w:val="24"/>
              </w:rPr>
              <w:t>Селяхская</w:t>
            </w:r>
            <w:proofErr w:type="spellEnd"/>
            <w:r w:rsidRPr="009B1F6C">
              <w:rPr>
                <w:rFonts w:cs="Times New Roman"/>
                <w:szCs w:val="24"/>
              </w:rPr>
              <w:t xml:space="preserve"> губа - </w:t>
            </w:r>
            <w:proofErr w:type="spellStart"/>
            <w:r w:rsidRPr="009B1F6C">
              <w:rPr>
                <w:rFonts w:cs="Times New Roman"/>
                <w:szCs w:val="24"/>
              </w:rPr>
              <w:t>Чокурдах</w:t>
            </w:r>
            <w:proofErr w:type="spellEnd"/>
            <w:r w:rsidRPr="009B1F6C">
              <w:rPr>
                <w:rFonts w:cs="Times New Roman"/>
                <w:szCs w:val="24"/>
              </w:rPr>
              <w:t xml:space="preserve"> (включительно); </w:t>
            </w:r>
            <w:proofErr w:type="spellStart"/>
            <w:r w:rsidRPr="009B1F6C">
              <w:rPr>
                <w:rFonts w:cs="Times New Roman"/>
                <w:szCs w:val="24"/>
              </w:rPr>
              <w:t>Аллаиховский</w:t>
            </w:r>
            <w:proofErr w:type="spellEnd"/>
            <w:r w:rsidRPr="009B1F6C">
              <w:rPr>
                <w:rFonts w:cs="Times New Roman"/>
                <w:szCs w:val="24"/>
              </w:rPr>
              <w:t xml:space="preserve"> улус - пересечение границ </w:t>
            </w:r>
            <w:proofErr w:type="spellStart"/>
            <w:r w:rsidRPr="009B1F6C">
              <w:rPr>
                <w:rFonts w:cs="Times New Roman"/>
                <w:szCs w:val="24"/>
              </w:rPr>
              <w:t>Аллаиховского</w:t>
            </w:r>
            <w:proofErr w:type="spellEnd"/>
            <w:r w:rsidRPr="009B1F6C">
              <w:rPr>
                <w:rFonts w:cs="Times New Roman"/>
                <w:szCs w:val="24"/>
              </w:rPr>
              <w:t xml:space="preserve">, </w:t>
            </w:r>
            <w:proofErr w:type="spellStart"/>
            <w:r w:rsidRPr="009B1F6C">
              <w:rPr>
                <w:rFonts w:cs="Times New Roman"/>
                <w:szCs w:val="24"/>
              </w:rPr>
              <w:t>Нижнеколымского</w:t>
            </w:r>
            <w:proofErr w:type="spellEnd"/>
            <w:r w:rsidRPr="009B1F6C">
              <w:rPr>
                <w:rFonts w:cs="Times New Roman"/>
                <w:szCs w:val="24"/>
              </w:rPr>
              <w:t xml:space="preserve">, </w:t>
            </w:r>
            <w:proofErr w:type="spellStart"/>
            <w:r w:rsidRPr="009B1F6C">
              <w:rPr>
                <w:rFonts w:cs="Times New Roman"/>
                <w:szCs w:val="24"/>
              </w:rPr>
              <w:t>Среднеколымского</w:t>
            </w:r>
            <w:proofErr w:type="spellEnd"/>
            <w:r w:rsidRPr="009B1F6C">
              <w:rPr>
                <w:rFonts w:cs="Times New Roman"/>
                <w:szCs w:val="24"/>
              </w:rPr>
              <w:t xml:space="preserve"> улусов и далее вдоль южной границы </w:t>
            </w:r>
            <w:proofErr w:type="spellStart"/>
            <w:r w:rsidRPr="009B1F6C">
              <w:rPr>
                <w:rFonts w:cs="Times New Roman"/>
                <w:szCs w:val="24"/>
              </w:rPr>
              <w:t>Нижнеколымского</w:t>
            </w:r>
            <w:proofErr w:type="spellEnd"/>
            <w:r w:rsidRPr="009B1F6C">
              <w:rPr>
                <w:rFonts w:cs="Times New Roman"/>
                <w:szCs w:val="24"/>
              </w:rPr>
              <w:t xml:space="preserve"> улуса за исключением территории, указанной в пункте 15.2</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.4</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Анабарский</w:t>
            </w:r>
            <w:proofErr w:type="spellEnd"/>
            <w:r w:rsidRPr="009B1F6C">
              <w:rPr>
                <w:rFonts w:cs="Times New Roman"/>
                <w:szCs w:val="24"/>
              </w:rPr>
              <w:t xml:space="preserve">, </w:t>
            </w:r>
            <w:proofErr w:type="spellStart"/>
            <w:r w:rsidRPr="009B1F6C">
              <w:rPr>
                <w:rFonts w:cs="Times New Roman"/>
                <w:szCs w:val="24"/>
              </w:rPr>
              <w:t>Булунский</w:t>
            </w:r>
            <w:proofErr w:type="spellEnd"/>
            <w:r w:rsidRPr="009B1F6C">
              <w:rPr>
                <w:rFonts w:cs="Times New Roman"/>
                <w:szCs w:val="24"/>
              </w:rPr>
              <w:t xml:space="preserve"> улусы, за исключением территории, указанной в пунктах 15.2 и 15.3; </w:t>
            </w:r>
            <w:proofErr w:type="spellStart"/>
            <w:r w:rsidRPr="009B1F6C">
              <w:rPr>
                <w:rFonts w:cs="Times New Roman"/>
                <w:szCs w:val="24"/>
              </w:rPr>
              <w:t>Усть</w:t>
            </w:r>
            <w:proofErr w:type="spellEnd"/>
            <w:r w:rsidRPr="009B1F6C">
              <w:rPr>
                <w:rFonts w:cs="Times New Roman"/>
                <w:szCs w:val="24"/>
              </w:rPr>
              <w:t xml:space="preserve">-Янский улус, за исключением территории, указанной в пункте 15.3, </w:t>
            </w:r>
            <w:proofErr w:type="spellStart"/>
            <w:r w:rsidRPr="009B1F6C">
              <w:rPr>
                <w:rFonts w:cs="Times New Roman"/>
                <w:szCs w:val="24"/>
              </w:rPr>
              <w:t>Аллаиховский</w:t>
            </w:r>
            <w:proofErr w:type="spellEnd"/>
            <w:r w:rsidRPr="009B1F6C">
              <w:rPr>
                <w:rFonts w:cs="Times New Roman"/>
                <w:szCs w:val="24"/>
              </w:rPr>
              <w:t xml:space="preserve"> улус, за исключением территории, указанной в пункте 15.3, </w:t>
            </w:r>
            <w:proofErr w:type="spellStart"/>
            <w:r w:rsidRPr="009B1F6C">
              <w:rPr>
                <w:rFonts w:cs="Times New Roman"/>
                <w:szCs w:val="24"/>
              </w:rPr>
              <w:t>Жиганский</w:t>
            </w:r>
            <w:proofErr w:type="spellEnd"/>
            <w:r w:rsidRPr="009B1F6C">
              <w:rPr>
                <w:rFonts w:cs="Times New Roman"/>
                <w:szCs w:val="24"/>
              </w:rPr>
              <w:t xml:space="preserve">, </w:t>
            </w:r>
            <w:proofErr w:type="spellStart"/>
            <w:r w:rsidRPr="009B1F6C">
              <w:rPr>
                <w:rFonts w:cs="Times New Roman"/>
                <w:szCs w:val="24"/>
              </w:rPr>
              <w:t>Абыйский</w:t>
            </w:r>
            <w:proofErr w:type="spellEnd"/>
            <w:r w:rsidRPr="009B1F6C">
              <w:rPr>
                <w:rFonts w:cs="Times New Roman"/>
                <w:szCs w:val="24"/>
              </w:rPr>
              <w:t xml:space="preserve">, </w:t>
            </w:r>
            <w:proofErr w:type="spellStart"/>
            <w:r w:rsidRPr="009B1F6C">
              <w:rPr>
                <w:rFonts w:cs="Times New Roman"/>
                <w:szCs w:val="24"/>
              </w:rPr>
              <w:t>Оленекский</w:t>
            </w:r>
            <w:proofErr w:type="spellEnd"/>
            <w:r w:rsidRPr="009B1F6C">
              <w:rPr>
                <w:rFonts w:cs="Times New Roman"/>
                <w:szCs w:val="24"/>
              </w:rPr>
              <w:t xml:space="preserve"> эвенкийский национальный, </w:t>
            </w:r>
            <w:proofErr w:type="spellStart"/>
            <w:r w:rsidRPr="009B1F6C">
              <w:rPr>
                <w:rFonts w:cs="Times New Roman"/>
                <w:szCs w:val="24"/>
              </w:rPr>
              <w:t>Среднеколымский</w:t>
            </w:r>
            <w:proofErr w:type="spellEnd"/>
            <w:r w:rsidRPr="009B1F6C">
              <w:rPr>
                <w:rFonts w:cs="Times New Roman"/>
                <w:szCs w:val="24"/>
              </w:rPr>
              <w:t xml:space="preserve">, </w:t>
            </w:r>
            <w:proofErr w:type="spellStart"/>
            <w:r w:rsidRPr="009B1F6C">
              <w:rPr>
                <w:rFonts w:cs="Times New Roman"/>
                <w:szCs w:val="24"/>
              </w:rPr>
              <w:t>Верхнеколымский</w:t>
            </w:r>
            <w:proofErr w:type="spellEnd"/>
            <w:r w:rsidRPr="009B1F6C">
              <w:rPr>
                <w:rFonts w:cs="Times New Roman"/>
                <w:szCs w:val="24"/>
              </w:rPr>
              <w:t xml:space="preserve"> улусы</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.5</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Верхоянский</w:t>
            </w:r>
            <w:proofErr w:type="spellEnd"/>
            <w:r w:rsidRPr="009B1F6C">
              <w:rPr>
                <w:rFonts w:cs="Times New Roman"/>
                <w:szCs w:val="24"/>
              </w:rPr>
              <w:t xml:space="preserve">, </w:t>
            </w:r>
            <w:proofErr w:type="spellStart"/>
            <w:r w:rsidRPr="009B1F6C">
              <w:rPr>
                <w:rFonts w:cs="Times New Roman"/>
                <w:szCs w:val="24"/>
              </w:rPr>
              <w:t>Момский</w:t>
            </w:r>
            <w:proofErr w:type="spellEnd"/>
            <w:r w:rsidRPr="009B1F6C">
              <w:rPr>
                <w:rFonts w:cs="Times New Roman"/>
                <w:szCs w:val="24"/>
              </w:rPr>
              <w:t xml:space="preserve">, </w:t>
            </w:r>
            <w:proofErr w:type="spellStart"/>
            <w:r w:rsidRPr="009B1F6C">
              <w:rPr>
                <w:rFonts w:cs="Times New Roman"/>
                <w:szCs w:val="24"/>
              </w:rPr>
              <w:t>Оймяконский</w:t>
            </w:r>
            <w:proofErr w:type="spellEnd"/>
            <w:r w:rsidRPr="009B1F6C">
              <w:rPr>
                <w:rFonts w:cs="Times New Roman"/>
                <w:szCs w:val="24"/>
              </w:rPr>
              <w:t xml:space="preserve">, </w:t>
            </w:r>
            <w:proofErr w:type="spellStart"/>
            <w:r w:rsidRPr="009B1F6C">
              <w:rPr>
                <w:rFonts w:cs="Times New Roman"/>
                <w:szCs w:val="24"/>
              </w:rPr>
              <w:t>Томпонский</w:t>
            </w:r>
            <w:proofErr w:type="spellEnd"/>
            <w:r w:rsidRPr="009B1F6C">
              <w:rPr>
                <w:rFonts w:cs="Times New Roman"/>
                <w:szCs w:val="24"/>
              </w:rPr>
              <w:t xml:space="preserve"> улусы</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VIII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.6</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Таттинский</w:t>
            </w:r>
            <w:proofErr w:type="spellEnd"/>
            <w:r w:rsidRPr="009B1F6C">
              <w:rPr>
                <w:rFonts w:cs="Times New Roman"/>
                <w:szCs w:val="24"/>
              </w:rPr>
              <w:t xml:space="preserve">, </w:t>
            </w:r>
            <w:proofErr w:type="spellStart"/>
            <w:r w:rsidRPr="009B1F6C">
              <w:rPr>
                <w:rFonts w:cs="Times New Roman"/>
                <w:szCs w:val="24"/>
              </w:rPr>
              <w:t>Амгинский</w:t>
            </w:r>
            <w:proofErr w:type="spellEnd"/>
            <w:r w:rsidRPr="009B1F6C">
              <w:rPr>
                <w:rFonts w:cs="Times New Roman"/>
                <w:szCs w:val="24"/>
              </w:rPr>
              <w:t xml:space="preserve">, </w:t>
            </w:r>
            <w:proofErr w:type="spellStart"/>
            <w:r w:rsidRPr="009B1F6C">
              <w:rPr>
                <w:rFonts w:cs="Times New Roman"/>
                <w:szCs w:val="24"/>
              </w:rPr>
              <w:t>Верхневилюйский</w:t>
            </w:r>
            <w:proofErr w:type="spellEnd"/>
            <w:r w:rsidRPr="009B1F6C">
              <w:rPr>
                <w:rFonts w:cs="Times New Roman"/>
                <w:szCs w:val="24"/>
              </w:rPr>
              <w:t xml:space="preserve">, Вилюйский, Горный, </w:t>
            </w:r>
            <w:proofErr w:type="spellStart"/>
            <w:r w:rsidRPr="009B1F6C">
              <w:rPr>
                <w:rFonts w:cs="Times New Roman"/>
                <w:szCs w:val="24"/>
              </w:rPr>
              <w:t>Кобяйский</w:t>
            </w:r>
            <w:proofErr w:type="spellEnd"/>
            <w:r w:rsidRPr="009B1F6C">
              <w:rPr>
                <w:rFonts w:cs="Times New Roman"/>
                <w:szCs w:val="24"/>
              </w:rPr>
              <w:t xml:space="preserve">, </w:t>
            </w:r>
            <w:proofErr w:type="spellStart"/>
            <w:r w:rsidRPr="009B1F6C">
              <w:rPr>
                <w:rFonts w:cs="Times New Roman"/>
                <w:szCs w:val="24"/>
              </w:rPr>
              <w:t>Нюрбинский</w:t>
            </w:r>
            <w:proofErr w:type="spellEnd"/>
            <w:r w:rsidRPr="009B1F6C">
              <w:rPr>
                <w:rFonts w:cs="Times New Roman"/>
                <w:szCs w:val="24"/>
              </w:rPr>
              <w:t xml:space="preserve">, </w:t>
            </w:r>
            <w:proofErr w:type="spellStart"/>
            <w:r w:rsidRPr="009B1F6C">
              <w:rPr>
                <w:rFonts w:cs="Times New Roman"/>
                <w:szCs w:val="24"/>
              </w:rPr>
              <w:t>Мегино-Кангаласский</w:t>
            </w:r>
            <w:proofErr w:type="spellEnd"/>
            <w:r w:rsidRPr="009B1F6C">
              <w:rPr>
                <w:rFonts w:cs="Times New Roman"/>
                <w:szCs w:val="24"/>
              </w:rPr>
              <w:t xml:space="preserve">, </w:t>
            </w:r>
            <w:proofErr w:type="spellStart"/>
            <w:r w:rsidRPr="009B1F6C">
              <w:rPr>
                <w:rFonts w:cs="Times New Roman"/>
                <w:szCs w:val="24"/>
              </w:rPr>
              <w:t>Мирнинский</w:t>
            </w:r>
            <w:proofErr w:type="spellEnd"/>
            <w:r w:rsidRPr="009B1F6C">
              <w:rPr>
                <w:rFonts w:cs="Times New Roman"/>
                <w:szCs w:val="24"/>
              </w:rPr>
              <w:t xml:space="preserve">, </w:t>
            </w:r>
            <w:proofErr w:type="spellStart"/>
            <w:r w:rsidRPr="009B1F6C">
              <w:rPr>
                <w:rFonts w:cs="Times New Roman"/>
                <w:szCs w:val="24"/>
              </w:rPr>
              <w:t>Намский</w:t>
            </w:r>
            <w:proofErr w:type="spellEnd"/>
            <w:r w:rsidRPr="009B1F6C">
              <w:rPr>
                <w:rFonts w:cs="Times New Roman"/>
                <w:szCs w:val="24"/>
              </w:rPr>
              <w:t xml:space="preserve">, </w:t>
            </w:r>
            <w:proofErr w:type="spellStart"/>
            <w:r w:rsidRPr="009B1F6C">
              <w:rPr>
                <w:rFonts w:cs="Times New Roman"/>
                <w:szCs w:val="24"/>
              </w:rPr>
              <w:t>Хангаласский</w:t>
            </w:r>
            <w:proofErr w:type="spellEnd"/>
            <w:r w:rsidRPr="009B1F6C">
              <w:rPr>
                <w:rFonts w:cs="Times New Roman"/>
                <w:szCs w:val="24"/>
              </w:rPr>
              <w:t xml:space="preserve">, </w:t>
            </w:r>
            <w:proofErr w:type="spellStart"/>
            <w:r w:rsidRPr="009B1F6C">
              <w:rPr>
                <w:rFonts w:cs="Times New Roman"/>
                <w:szCs w:val="24"/>
              </w:rPr>
              <w:t>Сунтарский</w:t>
            </w:r>
            <w:proofErr w:type="spellEnd"/>
            <w:r w:rsidRPr="009B1F6C">
              <w:rPr>
                <w:rFonts w:cs="Times New Roman"/>
                <w:szCs w:val="24"/>
              </w:rPr>
              <w:t xml:space="preserve">, </w:t>
            </w:r>
            <w:proofErr w:type="spellStart"/>
            <w:r w:rsidRPr="009B1F6C">
              <w:rPr>
                <w:rFonts w:cs="Times New Roman"/>
                <w:szCs w:val="24"/>
              </w:rPr>
              <w:t>Усть-Алданский</w:t>
            </w:r>
            <w:proofErr w:type="spellEnd"/>
            <w:r w:rsidRPr="009B1F6C">
              <w:rPr>
                <w:rFonts w:cs="Times New Roman"/>
                <w:szCs w:val="24"/>
              </w:rPr>
              <w:t xml:space="preserve">, </w:t>
            </w:r>
            <w:proofErr w:type="spellStart"/>
            <w:r w:rsidRPr="009B1F6C">
              <w:rPr>
                <w:rFonts w:cs="Times New Roman"/>
                <w:szCs w:val="24"/>
              </w:rPr>
              <w:t>Усть</w:t>
            </w:r>
            <w:proofErr w:type="spellEnd"/>
            <w:r w:rsidRPr="009B1F6C">
              <w:rPr>
                <w:rFonts w:cs="Times New Roman"/>
                <w:szCs w:val="24"/>
              </w:rPr>
              <w:t xml:space="preserve">-Майский, </w:t>
            </w:r>
            <w:proofErr w:type="spellStart"/>
            <w:r w:rsidRPr="009B1F6C">
              <w:rPr>
                <w:rFonts w:cs="Times New Roman"/>
                <w:szCs w:val="24"/>
              </w:rPr>
              <w:t>Чурапчинский</w:t>
            </w:r>
            <w:proofErr w:type="spellEnd"/>
            <w:r w:rsidRPr="009B1F6C">
              <w:rPr>
                <w:rFonts w:cs="Times New Roman"/>
                <w:szCs w:val="24"/>
              </w:rPr>
              <w:t xml:space="preserve"> улусы и г. Якутск</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3</w:t>
            </w:r>
            <w:r w:rsidR="007A3BAC" w:rsidRPr="009B1F6C">
              <w:rPr>
                <w:rFonts w:cs="Times New Roman"/>
                <w:szCs w:val="24"/>
              </w:rPr>
              <w:t>.7</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proofErr w:type="spellStart"/>
            <w:r w:rsidRPr="009B1F6C">
              <w:rPr>
                <w:rFonts w:cs="Times New Roman"/>
                <w:szCs w:val="24"/>
              </w:rPr>
              <w:t>Алданский</w:t>
            </w:r>
            <w:proofErr w:type="spellEnd"/>
            <w:r w:rsidRPr="009B1F6C">
              <w:rPr>
                <w:rFonts w:cs="Times New Roman"/>
                <w:szCs w:val="24"/>
              </w:rPr>
              <w:t xml:space="preserve">, </w:t>
            </w:r>
            <w:proofErr w:type="spellStart"/>
            <w:r w:rsidRPr="009B1F6C">
              <w:rPr>
                <w:rFonts w:cs="Times New Roman"/>
                <w:szCs w:val="24"/>
              </w:rPr>
              <w:t>Нерюнгринский</w:t>
            </w:r>
            <w:proofErr w:type="spellEnd"/>
            <w:r w:rsidRPr="009B1F6C">
              <w:rPr>
                <w:rFonts w:cs="Times New Roman"/>
                <w:szCs w:val="24"/>
              </w:rPr>
              <w:t xml:space="preserve">, Ленский и </w:t>
            </w:r>
            <w:proofErr w:type="spellStart"/>
            <w:r w:rsidRPr="009B1F6C">
              <w:rPr>
                <w:rFonts w:cs="Times New Roman"/>
                <w:szCs w:val="24"/>
              </w:rPr>
              <w:t>Олекминский</w:t>
            </w:r>
            <w:proofErr w:type="spellEnd"/>
            <w:r w:rsidRPr="009B1F6C">
              <w:rPr>
                <w:rFonts w:cs="Times New Roman"/>
                <w:szCs w:val="24"/>
              </w:rPr>
              <w:t xml:space="preserve"> улусы</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4</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Республика Тыва</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5</w:t>
            </w:r>
          </w:p>
        </w:tc>
        <w:tc>
          <w:tcPr>
            <w:tcW w:w="5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Забайкальский край</w:t>
            </w:r>
            <w:r w:rsidR="0032620B">
              <w:rPr>
                <w:rFonts w:cs="Times New Roman"/>
                <w:szCs w:val="24"/>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 </w:t>
            </w:r>
          </w:p>
        </w:tc>
        <w:tc>
          <w:tcPr>
            <w:tcW w:w="1276"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A3BAC" w:rsidRPr="009B1F6C" w:rsidRDefault="007A3BAC" w:rsidP="000A6E72">
            <w:pPr>
              <w:jc w:val="center"/>
              <w:rPr>
                <w:rFonts w:cs="Times New Roman"/>
                <w:szCs w:val="24"/>
              </w:rPr>
            </w:pP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0786" w:rsidRPr="009B1F6C" w:rsidRDefault="002E3A9B" w:rsidP="002B6EBC">
            <w:pPr>
              <w:jc w:val="center"/>
              <w:rPr>
                <w:rFonts w:cs="Times New Roman"/>
                <w:szCs w:val="24"/>
              </w:rPr>
            </w:pPr>
            <w:r>
              <w:rPr>
                <w:rFonts w:cs="Times New Roman"/>
                <w:szCs w:val="24"/>
              </w:rPr>
              <w:t>5</w:t>
            </w:r>
            <w:r w:rsidR="00120786" w:rsidRPr="009B1F6C">
              <w:rPr>
                <w:rFonts w:cs="Times New Roman"/>
                <w:szCs w:val="24"/>
              </w:rPr>
              <w:t>.1</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120786" w:rsidRPr="009B1F6C" w:rsidRDefault="00120786" w:rsidP="002B6EBC">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Шипишка</w:t>
            </w:r>
            <w:proofErr w:type="spellEnd"/>
            <w:r w:rsidRPr="009B1F6C">
              <w:rPr>
                <w:rFonts w:cs="Times New Roman"/>
                <w:szCs w:val="24"/>
              </w:rPr>
              <w:t xml:space="preserve"> - Тунгокочен - Букачача - Сретенск - Шелопугино - Приаргунск (включительно)</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20786" w:rsidRPr="009B1F6C" w:rsidRDefault="00120786" w:rsidP="002B6EBC">
            <w:pPr>
              <w:jc w:val="center"/>
              <w:rPr>
                <w:rFonts w:cs="Times New Roman"/>
                <w:szCs w:val="24"/>
              </w:rPr>
            </w:pPr>
            <w:r w:rsidRPr="009B1F6C">
              <w:rPr>
                <w:rFonts w:cs="Times New Roman"/>
                <w:szCs w:val="24"/>
              </w:rPr>
              <w:t>VI</w:t>
            </w:r>
          </w:p>
        </w:tc>
        <w:tc>
          <w:tcPr>
            <w:tcW w:w="1276"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single" w:sz="4" w:space="0" w:color="auto"/>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120786" w:rsidRPr="009B1F6C" w:rsidRDefault="002E3A9B" w:rsidP="002B6EBC">
            <w:pPr>
              <w:jc w:val="center"/>
              <w:rPr>
                <w:rFonts w:cs="Times New Roman"/>
                <w:szCs w:val="24"/>
              </w:rPr>
            </w:pPr>
            <w:r>
              <w:rPr>
                <w:rFonts w:cs="Times New Roman"/>
                <w:szCs w:val="24"/>
              </w:rPr>
              <w:t>5</w:t>
            </w:r>
            <w:r w:rsidR="00120786"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120786" w:rsidRPr="009B1F6C" w:rsidRDefault="00120786" w:rsidP="002B6EBC">
            <w:pPr>
              <w:rPr>
                <w:rFonts w:cs="Times New Roman"/>
                <w:szCs w:val="24"/>
              </w:rPr>
            </w:pPr>
            <w:r w:rsidRPr="009B1F6C">
              <w:rPr>
                <w:rFonts w:cs="Times New Roman"/>
                <w:szCs w:val="24"/>
              </w:rPr>
              <w:t>остальная территория края</w:t>
            </w:r>
          </w:p>
        </w:tc>
        <w:tc>
          <w:tcPr>
            <w:tcW w:w="851" w:type="dxa"/>
            <w:tcBorders>
              <w:top w:val="nil"/>
              <w:left w:val="nil"/>
              <w:bottom w:val="single" w:sz="4" w:space="0" w:color="auto"/>
              <w:right w:val="single" w:sz="4" w:space="0" w:color="auto"/>
            </w:tcBorders>
            <w:shd w:val="clear" w:color="auto" w:fill="auto"/>
            <w:vAlign w:val="center"/>
            <w:hideMark/>
          </w:tcPr>
          <w:p w:rsidR="00120786" w:rsidRPr="009B1F6C" w:rsidRDefault="00120786"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120786" w:rsidRPr="009B1F6C" w:rsidRDefault="00120786"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7A3BAC" w:rsidRPr="009B1F6C" w:rsidRDefault="002E3A9B" w:rsidP="002B6EBC">
            <w:pPr>
              <w:jc w:val="center"/>
              <w:rPr>
                <w:rFonts w:cs="Times New Roman"/>
                <w:szCs w:val="24"/>
              </w:rPr>
            </w:pPr>
            <w:r>
              <w:rPr>
                <w:rFonts w:cs="Times New Roman"/>
                <w:szCs w:val="24"/>
              </w:rPr>
              <w:t>6</w:t>
            </w:r>
          </w:p>
        </w:tc>
        <w:tc>
          <w:tcPr>
            <w:tcW w:w="5530"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Камчатский край</w:t>
            </w:r>
            <w:r w:rsidR="0032620B">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7A3BAC" w:rsidRPr="009B1F6C" w:rsidRDefault="007A3BAC"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7A3BAC" w:rsidRPr="009B1F6C" w:rsidRDefault="007A3BAC"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6</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северо-западнее линии Парень - </w:t>
            </w:r>
            <w:proofErr w:type="spellStart"/>
            <w:r w:rsidRPr="009B1F6C">
              <w:rPr>
                <w:rFonts w:cs="Times New Roman"/>
                <w:szCs w:val="24"/>
              </w:rPr>
              <w:t>Слаутное</w:t>
            </w:r>
            <w:proofErr w:type="spellEnd"/>
            <w:r w:rsidRPr="009B1F6C">
              <w:rPr>
                <w:rFonts w:cs="Times New Roman"/>
                <w:szCs w:val="24"/>
              </w:rPr>
              <w:t xml:space="preserve"> (исключая </w:t>
            </w:r>
            <w:proofErr w:type="spellStart"/>
            <w:r w:rsidRPr="009B1F6C">
              <w:rPr>
                <w:rFonts w:cs="Times New Roman"/>
                <w:szCs w:val="24"/>
              </w:rPr>
              <w:t>Слаутное</w:t>
            </w:r>
            <w:proofErr w:type="spellEnd"/>
            <w:r w:rsidRPr="009B1F6C">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6</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Слаутное</w:t>
            </w:r>
            <w:proofErr w:type="spellEnd"/>
            <w:r w:rsidRPr="009B1F6C">
              <w:rPr>
                <w:rFonts w:cs="Times New Roman"/>
                <w:szCs w:val="24"/>
              </w:rPr>
              <w:t xml:space="preserve"> (включительно) и севернее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xml:space="preserve">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6</w:t>
            </w:r>
            <w:r w:rsidR="00802D62" w:rsidRPr="009B1F6C">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bottom"/>
            <w:hideMark/>
          </w:tcPr>
          <w:p w:rsidR="00802D62" w:rsidRPr="009B1F6C" w:rsidRDefault="00802D62"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Рекинники</w:t>
            </w:r>
            <w:proofErr w:type="spellEnd"/>
            <w:r w:rsidRPr="009B1F6C">
              <w:rPr>
                <w:rFonts w:cs="Times New Roman"/>
                <w:szCs w:val="24"/>
              </w:rPr>
              <w:t xml:space="preserve"> - </w:t>
            </w:r>
            <w:proofErr w:type="spellStart"/>
            <w:r w:rsidRPr="009B1F6C">
              <w:rPr>
                <w:rFonts w:cs="Times New Roman"/>
                <w:szCs w:val="24"/>
              </w:rPr>
              <w:t>Тиличики</w:t>
            </w:r>
            <w:proofErr w:type="spellEnd"/>
            <w:r w:rsidRPr="009B1F6C">
              <w:rPr>
                <w:rFonts w:cs="Times New Roman"/>
                <w:szCs w:val="24"/>
              </w:rPr>
              <w:t>, за исключением территории, указанной в пункте 25.4</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7</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Красноярский край</w:t>
            </w:r>
            <w:r w:rsidR="0032620B">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7</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Таймырского (Долгано-Ненецкого) автономного округа севернее линии </w:t>
            </w:r>
            <w:proofErr w:type="spellStart"/>
            <w:r w:rsidRPr="009B1F6C">
              <w:rPr>
                <w:rFonts w:cs="Times New Roman"/>
                <w:szCs w:val="24"/>
              </w:rPr>
              <w:t>Красноселькуп</w:t>
            </w:r>
            <w:proofErr w:type="spellEnd"/>
            <w:r w:rsidRPr="009B1F6C">
              <w:rPr>
                <w:rFonts w:cs="Times New Roman"/>
                <w:szCs w:val="24"/>
              </w:rPr>
              <w:t xml:space="preserve"> - </w:t>
            </w:r>
            <w:proofErr w:type="spellStart"/>
            <w:r w:rsidRPr="009B1F6C">
              <w:rPr>
                <w:rFonts w:cs="Times New Roman"/>
                <w:szCs w:val="24"/>
              </w:rPr>
              <w:t>Потапово</w:t>
            </w:r>
            <w:proofErr w:type="spellEnd"/>
            <w:r w:rsidRPr="009B1F6C">
              <w:rPr>
                <w:rFonts w:cs="Times New Roman"/>
                <w:szCs w:val="24"/>
              </w:rPr>
              <w:t xml:space="preserve"> - Норильск, </w:t>
            </w:r>
            <w:proofErr w:type="spellStart"/>
            <w:r w:rsidRPr="009B1F6C">
              <w:rPr>
                <w:rFonts w:cs="Times New Roman"/>
                <w:szCs w:val="24"/>
              </w:rPr>
              <w:t>Кожевниково</w:t>
            </w:r>
            <w:proofErr w:type="spellEnd"/>
            <w:r w:rsidRPr="009B1F6C">
              <w:rPr>
                <w:rFonts w:cs="Times New Roman"/>
                <w:szCs w:val="24"/>
              </w:rPr>
              <w:t xml:space="preserve"> (включительно) и ближайшие острова (архипелаг Северная Земля и другие)</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7</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Таймырского (Долгано-Ненецкого автономного округа)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7.3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Эвенкийский автономный округ и территория края севернее линии </w:t>
            </w:r>
            <w:proofErr w:type="spellStart"/>
            <w:r w:rsidRPr="009B1F6C">
              <w:rPr>
                <w:rFonts w:cs="Times New Roman"/>
                <w:szCs w:val="24"/>
              </w:rPr>
              <w:t>Верхнеимбатское</w:t>
            </w:r>
            <w:proofErr w:type="spellEnd"/>
            <w:r w:rsidRPr="009B1F6C">
              <w:rPr>
                <w:rFonts w:cs="Times New Roman"/>
                <w:szCs w:val="24"/>
              </w:rPr>
              <w:t xml:space="preserve"> - р. Таз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7.4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края</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8</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Приморский край</w:t>
            </w:r>
            <w:r w:rsidR="0032620B">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2E3A9B" w:rsidP="002B6EBC">
            <w:pPr>
              <w:jc w:val="center"/>
              <w:rPr>
                <w:rFonts w:cs="Times New Roman"/>
                <w:szCs w:val="24"/>
              </w:rPr>
            </w:pPr>
            <w:r>
              <w:rPr>
                <w:rFonts w:cs="Times New Roman"/>
                <w:szCs w:val="24"/>
              </w:rPr>
              <w:t>8.1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побережье Японского моря от Преображение до мыса Золотой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8F0986">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9</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Хабаровский край</w:t>
            </w:r>
            <w:r w:rsidR="0032620B">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9</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9</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побережье от залива Счастья до Нижнее </w:t>
            </w:r>
            <w:proofErr w:type="spellStart"/>
            <w:r w:rsidRPr="009B1F6C">
              <w:rPr>
                <w:rFonts w:cs="Times New Roman"/>
                <w:szCs w:val="24"/>
              </w:rPr>
              <w:t>Пронге</w:t>
            </w:r>
            <w:proofErr w:type="spellEnd"/>
            <w:r w:rsidRPr="009B1F6C">
              <w:rPr>
                <w:rFonts w:cs="Times New Roman"/>
                <w:szCs w:val="24"/>
              </w:rPr>
              <w:t xml:space="preserve"> (исключая Нижнее </w:t>
            </w:r>
            <w:proofErr w:type="spellStart"/>
            <w:r w:rsidRPr="009B1F6C">
              <w:rPr>
                <w:rFonts w:cs="Times New Roman"/>
                <w:szCs w:val="24"/>
              </w:rPr>
              <w:t>Пронге</w:t>
            </w:r>
            <w:proofErr w:type="spellEnd"/>
            <w:r w:rsidRPr="009B1F6C">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9.3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побережье Татарского пролива от Нижнее </w:t>
            </w:r>
            <w:proofErr w:type="spellStart"/>
            <w:r w:rsidRPr="009B1F6C">
              <w:rPr>
                <w:rFonts w:cs="Times New Roman"/>
                <w:szCs w:val="24"/>
              </w:rPr>
              <w:t>Пронге</w:t>
            </w:r>
            <w:proofErr w:type="spellEnd"/>
            <w:r w:rsidRPr="009B1F6C">
              <w:rPr>
                <w:rFonts w:cs="Times New Roman"/>
                <w:szCs w:val="24"/>
              </w:rPr>
              <w:t xml:space="preserve"> (включительно) до мыса Золотой (исключая мыс Золотой)</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10</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Амурская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Архангельская область (за исключением территории Ненецкого автономного округа)</w:t>
            </w:r>
            <w:r w:rsidR="0032620B">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11</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Кушкушара</w:t>
            </w:r>
            <w:proofErr w:type="spellEnd"/>
            <w:r w:rsidRPr="009B1F6C">
              <w:rPr>
                <w:rFonts w:cs="Times New Roman"/>
                <w:szCs w:val="24"/>
              </w:rPr>
              <w:t xml:space="preserve"> (исключая </w:t>
            </w:r>
            <w:proofErr w:type="spellStart"/>
            <w:r w:rsidRPr="009B1F6C">
              <w:rPr>
                <w:rFonts w:cs="Times New Roman"/>
                <w:szCs w:val="24"/>
              </w:rPr>
              <w:t>Кушкушара</w:t>
            </w:r>
            <w:proofErr w:type="spellEnd"/>
            <w:r w:rsidRPr="009B1F6C">
              <w:rPr>
                <w:rFonts w:cs="Times New Roman"/>
                <w:szCs w:val="24"/>
              </w:rPr>
              <w:t>) - пересечение Северного полярного круга с границей Республики Коми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11</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севернее линии </w:t>
            </w:r>
            <w:proofErr w:type="spellStart"/>
            <w:r w:rsidRPr="009B1F6C">
              <w:rPr>
                <w:rFonts w:cs="Times New Roman"/>
                <w:szCs w:val="24"/>
              </w:rPr>
              <w:t>Кушкушара</w:t>
            </w:r>
            <w:proofErr w:type="spellEnd"/>
            <w:r w:rsidRPr="009B1F6C">
              <w:rPr>
                <w:rFonts w:cs="Times New Roman"/>
                <w:szCs w:val="24"/>
              </w:rPr>
              <w:t xml:space="preserve"> (включительно) - пересечение Северного полярного круга с границей Республики Коми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11</w:t>
            </w:r>
            <w:r w:rsidR="00802D62" w:rsidRPr="009B1F6C">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острова Новая Земля</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11</w:t>
            </w:r>
            <w:r w:rsidR="00802D62" w:rsidRPr="009B1F6C">
              <w:rPr>
                <w:rFonts w:cs="Times New Roman"/>
                <w:szCs w:val="24"/>
              </w:rPr>
              <w:t>.4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острова Земля Франца-Иосифа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Иркутская область</w:t>
            </w:r>
            <w:r w:rsidR="002A37D7">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12</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62-й параллели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12</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bottom"/>
            <w:hideMark/>
          </w:tcPr>
          <w:p w:rsidR="00802D62" w:rsidRPr="009B1F6C" w:rsidRDefault="00802D62" w:rsidP="002B6EBC">
            <w:pPr>
              <w:rPr>
                <w:rFonts w:cs="Times New Roman"/>
                <w:szCs w:val="24"/>
              </w:rPr>
            </w:pPr>
            <w:r w:rsidRPr="009B1F6C">
              <w:rPr>
                <w:rFonts w:cs="Times New Roman"/>
                <w:szCs w:val="24"/>
              </w:rPr>
              <w:t xml:space="preserve">территория северо-восточнее линии </w:t>
            </w:r>
            <w:proofErr w:type="spellStart"/>
            <w:r w:rsidRPr="009B1F6C">
              <w:rPr>
                <w:rFonts w:cs="Times New Roman"/>
                <w:szCs w:val="24"/>
              </w:rPr>
              <w:t>Токма</w:t>
            </w:r>
            <w:proofErr w:type="spellEnd"/>
            <w:r w:rsidRPr="009B1F6C">
              <w:rPr>
                <w:rFonts w:cs="Times New Roman"/>
                <w:szCs w:val="24"/>
              </w:rPr>
              <w:t xml:space="preserve"> - Улькан - </w:t>
            </w:r>
            <w:proofErr w:type="spellStart"/>
            <w:r w:rsidRPr="009B1F6C">
              <w:rPr>
                <w:rFonts w:cs="Times New Roman"/>
                <w:szCs w:val="24"/>
              </w:rPr>
              <w:t>Кунерма</w:t>
            </w:r>
            <w:proofErr w:type="spellEnd"/>
            <w:r w:rsidRPr="009B1F6C">
              <w:rPr>
                <w:rFonts w:cs="Times New Roman"/>
                <w:szCs w:val="24"/>
              </w:rPr>
              <w:t xml:space="preserve"> (включительно), за исключением территории, указанной в пункте 42.1</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12</w:t>
            </w:r>
            <w:r w:rsidR="00802D62" w:rsidRPr="009B1F6C">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области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0A6E72">
        <w:trPr>
          <w:cantSplit/>
          <w:trHeight w:val="20"/>
          <w:jc w:val="center"/>
        </w:trPr>
        <w:tc>
          <w:tcPr>
            <w:tcW w:w="702" w:type="dxa"/>
            <w:tcBorders>
              <w:top w:val="nil"/>
            </w:tcBorders>
            <w:shd w:val="clear" w:color="auto" w:fill="auto"/>
            <w:vAlign w:val="center"/>
          </w:tcPr>
          <w:p w:rsidR="009B5339" w:rsidRPr="009B1F6C" w:rsidRDefault="009B5339" w:rsidP="00B35862">
            <w:pPr>
              <w:jc w:val="center"/>
              <w:rPr>
                <w:rFonts w:cs="Times New Roman"/>
                <w:szCs w:val="24"/>
              </w:rPr>
            </w:pPr>
          </w:p>
        </w:tc>
        <w:tc>
          <w:tcPr>
            <w:tcW w:w="5530" w:type="dxa"/>
            <w:tcBorders>
              <w:top w:val="nil"/>
            </w:tcBorders>
            <w:shd w:val="clear" w:color="auto" w:fill="auto"/>
            <w:vAlign w:val="center"/>
          </w:tcPr>
          <w:p w:rsidR="009B5339" w:rsidRPr="009B1F6C" w:rsidRDefault="009B5339" w:rsidP="00B35862">
            <w:pPr>
              <w:rPr>
                <w:rFonts w:cs="Times New Roman"/>
                <w:szCs w:val="24"/>
              </w:rPr>
            </w:pPr>
          </w:p>
        </w:tc>
        <w:tc>
          <w:tcPr>
            <w:tcW w:w="851" w:type="dxa"/>
            <w:tcBorders>
              <w:top w:val="nil"/>
            </w:tcBorders>
            <w:shd w:val="clear" w:color="auto" w:fill="auto"/>
            <w:vAlign w:val="center"/>
          </w:tcPr>
          <w:p w:rsidR="009B5339" w:rsidRPr="009B1F6C" w:rsidRDefault="009B5339" w:rsidP="00B35862">
            <w:pP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5"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276"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c>
          <w:tcPr>
            <w:tcW w:w="1134" w:type="dxa"/>
            <w:tcBorders>
              <w:top w:val="nil"/>
            </w:tcBorders>
            <w:vAlign w:val="center"/>
          </w:tcPr>
          <w:p w:rsidR="009B5339" w:rsidRPr="009B1F6C" w:rsidRDefault="009B5339" w:rsidP="000A6E72">
            <w:pPr>
              <w:jc w:val="center"/>
              <w:rPr>
                <w:rFonts w:cs="Times New Roman"/>
                <w:szCs w:val="24"/>
              </w:rPr>
            </w:pP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13</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Магаданская область</w:t>
            </w:r>
            <w:r w:rsidR="002A37D7">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8F0986" w:rsidP="002B6EBC">
            <w:pPr>
              <w:jc w:val="center"/>
              <w:rPr>
                <w:rFonts w:cs="Times New Roman"/>
                <w:szCs w:val="24"/>
              </w:rPr>
            </w:pPr>
            <w:r>
              <w:rPr>
                <w:rFonts w:cs="Times New Roman"/>
                <w:szCs w:val="24"/>
              </w:rPr>
              <w:t>1</w:t>
            </w:r>
            <w:r w:rsidR="000E1D03" w:rsidRPr="009B1F6C">
              <w:rPr>
                <w:rFonts w:cs="Times New Roman"/>
                <w:szCs w:val="24"/>
              </w:rPr>
              <w:t>3.1</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территория южнее линии </w:t>
            </w:r>
            <w:proofErr w:type="spellStart"/>
            <w:r w:rsidRPr="009B1F6C">
              <w:rPr>
                <w:rFonts w:cs="Times New Roman"/>
                <w:szCs w:val="24"/>
              </w:rPr>
              <w:t>Мяунджа</w:t>
            </w:r>
            <w:proofErr w:type="spellEnd"/>
            <w:r w:rsidRPr="009B1F6C">
              <w:rPr>
                <w:rFonts w:cs="Times New Roman"/>
                <w:szCs w:val="24"/>
              </w:rPr>
              <w:t xml:space="preserve"> - Таскан - Сеймчан - Омсукчан (включительно)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за исключением территории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южное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8F0986" w:rsidP="002B6EBC">
            <w:pPr>
              <w:jc w:val="center"/>
              <w:rPr>
                <w:rFonts w:cs="Times New Roman"/>
                <w:szCs w:val="24"/>
              </w:rPr>
            </w:pPr>
            <w:r>
              <w:rPr>
                <w:rFonts w:cs="Times New Roman"/>
                <w:szCs w:val="24"/>
              </w:rPr>
              <w:t>1</w:t>
            </w:r>
            <w:r w:rsidR="000E1D03" w:rsidRPr="009B1F6C">
              <w:rPr>
                <w:rFonts w:cs="Times New Roman"/>
                <w:szCs w:val="24"/>
              </w:rPr>
              <w:t>3.2</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территория юго-восточнее линии </w:t>
            </w:r>
            <w:proofErr w:type="spellStart"/>
            <w:r w:rsidRPr="009B1F6C">
              <w:rPr>
                <w:rFonts w:cs="Times New Roman"/>
                <w:szCs w:val="24"/>
              </w:rPr>
              <w:t>Гижига</w:t>
            </w:r>
            <w:proofErr w:type="spellEnd"/>
            <w:r w:rsidRPr="009B1F6C">
              <w:rPr>
                <w:rFonts w:cs="Times New Roman"/>
                <w:szCs w:val="24"/>
              </w:rPr>
              <w:t xml:space="preserve">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 xml:space="preserve">) - Тахтоямск - </w:t>
            </w:r>
            <w:proofErr w:type="spellStart"/>
            <w:r w:rsidRPr="009B1F6C">
              <w:rPr>
                <w:rFonts w:cs="Times New Roman"/>
                <w:szCs w:val="24"/>
              </w:rPr>
              <w:t>Ямск</w:t>
            </w:r>
            <w:proofErr w:type="spellEnd"/>
            <w:r w:rsidRPr="009B1F6C">
              <w:rPr>
                <w:rFonts w:cs="Times New Roman"/>
                <w:szCs w:val="24"/>
              </w:rPr>
              <w:t xml:space="preserve"> и побережье </w:t>
            </w:r>
            <w:proofErr w:type="spellStart"/>
            <w:r w:rsidRPr="009B1F6C">
              <w:rPr>
                <w:rFonts w:cs="Times New Roman"/>
                <w:szCs w:val="24"/>
              </w:rPr>
              <w:t>Тауйской</w:t>
            </w:r>
            <w:proofErr w:type="spellEnd"/>
            <w:r w:rsidRPr="009B1F6C">
              <w:rPr>
                <w:rFonts w:cs="Times New Roman"/>
                <w:szCs w:val="24"/>
              </w:rPr>
              <w:t xml:space="preserve"> губы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8F0986" w:rsidP="008F0986">
            <w:pPr>
              <w:jc w:val="center"/>
              <w:rPr>
                <w:rFonts w:cs="Times New Roman"/>
                <w:szCs w:val="24"/>
              </w:rPr>
            </w:pPr>
            <w:r>
              <w:rPr>
                <w:rFonts w:cs="Times New Roman"/>
                <w:szCs w:val="24"/>
              </w:rPr>
              <w:t>1</w:t>
            </w:r>
            <w:r w:rsidR="000E1D03" w:rsidRPr="009B1F6C">
              <w:rPr>
                <w:rFonts w:cs="Times New Roman"/>
                <w:szCs w:val="24"/>
              </w:rPr>
              <w:t>3.</w:t>
            </w:r>
            <w:r>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остальная территория области, за исключением территории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(исключая </w:t>
            </w:r>
            <w:proofErr w:type="spellStart"/>
            <w:r w:rsidRPr="009B1F6C">
              <w:rPr>
                <w:rFonts w:cs="Times New Roman"/>
                <w:szCs w:val="24"/>
              </w:rPr>
              <w:t>Гарманда</w:t>
            </w:r>
            <w:proofErr w:type="spellEnd"/>
            <w:r w:rsidRPr="009B1F6C">
              <w:rPr>
                <w:rFonts w:cs="Times New Roman"/>
                <w:szCs w:val="24"/>
              </w:rPr>
              <w:t>)</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0E1D03" w:rsidRPr="009B1F6C" w:rsidRDefault="008F0986" w:rsidP="008F0986">
            <w:pPr>
              <w:jc w:val="center"/>
              <w:rPr>
                <w:rFonts w:cs="Times New Roman"/>
                <w:szCs w:val="24"/>
              </w:rPr>
            </w:pPr>
            <w:r>
              <w:rPr>
                <w:rFonts w:cs="Times New Roman"/>
                <w:szCs w:val="24"/>
              </w:rPr>
              <w:t>1</w:t>
            </w:r>
            <w:r w:rsidR="000E1D03" w:rsidRPr="009B1F6C">
              <w:rPr>
                <w:rFonts w:cs="Times New Roman"/>
                <w:szCs w:val="24"/>
              </w:rPr>
              <w:t>3.</w:t>
            </w:r>
            <w:r>
              <w:rPr>
                <w:rFonts w:cs="Times New Roman"/>
                <w:szCs w:val="24"/>
              </w:rPr>
              <w:t>4</w:t>
            </w:r>
          </w:p>
        </w:tc>
        <w:tc>
          <w:tcPr>
            <w:tcW w:w="5530"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rPr>
                <w:rFonts w:cs="Times New Roman"/>
                <w:szCs w:val="24"/>
              </w:rPr>
            </w:pPr>
            <w:r w:rsidRPr="009B1F6C">
              <w:rPr>
                <w:rFonts w:cs="Times New Roman"/>
                <w:szCs w:val="24"/>
              </w:rPr>
              <w:t xml:space="preserve">территория юго-восточнее линии Парень - </w:t>
            </w:r>
            <w:proofErr w:type="spellStart"/>
            <w:r w:rsidRPr="009B1F6C">
              <w:rPr>
                <w:rFonts w:cs="Times New Roman"/>
                <w:szCs w:val="24"/>
              </w:rPr>
              <w:t>Гарманда</w:t>
            </w:r>
            <w:proofErr w:type="spellEnd"/>
            <w:r w:rsidRPr="009B1F6C">
              <w:rPr>
                <w:rFonts w:cs="Times New Roman"/>
                <w:szCs w:val="24"/>
              </w:rPr>
              <w:t xml:space="preserve">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0E1D03" w:rsidRPr="009B1F6C" w:rsidRDefault="000E1D03"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0E1D03" w:rsidRPr="009B1F6C" w:rsidRDefault="000E1D03"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14</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Мурманская область</w:t>
            </w:r>
            <w:r w:rsidR="002A37D7">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14</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плато </w:t>
            </w:r>
            <w:proofErr w:type="spellStart"/>
            <w:r w:rsidRPr="009B1F6C">
              <w:rPr>
                <w:rFonts w:cs="Times New Roman"/>
                <w:szCs w:val="24"/>
              </w:rPr>
              <w:t>Расвумчорр</w:t>
            </w:r>
            <w:proofErr w:type="spellEnd"/>
            <w:r w:rsidRPr="009B1F6C">
              <w:rPr>
                <w:rFonts w:cs="Times New Roman"/>
                <w:szCs w:val="24"/>
              </w:rPr>
              <w:t xml:space="preserve"> (район апатит-нефелинового рудника "Центральный")</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14</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северо-восточнее линии Заполярный - Североморск - </w:t>
            </w:r>
            <w:proofErr w:type="spellStart"/>
            <w:r w:rsidRPr="009B1F6C">
              <w:rPr>
                <w:rFonts w:cs="Times New Roman"/>
                <w:szCs w:val="24"/>
              </w:rPr>
              <w:t>Каневка</w:t>
            </w:r>
            <w:proofErr w:type="spellEnd"/>
            <w:r w:rsidRPr="009B1F6C">
              <w:rPr>
                <w:rFonts w:cs="Times New Roman"/>
                <w:szCs w:val="24"/>
              </w:rPr>
              <w:t xml:space="preserve"> (включительно) и юго-восточнее линии </w:t>
            </w:r>
            <w:proofErr w:type="spellStart"/>
            <w:r w:rsidRPr="009B1F6C">
              <w:rPr>
                <w:rFonts w:cs="Times New Roman"/>
                <w:szCs w:val="24"/>
              </w:rPr>
              <w:t>Каневка</w:t>
            </w:r>
            <w:proofErr w:type="spellEnd"/>
            <w:r w:rsidRPr="009B1F6C">
              <w:rPr>
                <w:rFonts w:cs="Times New Roman"/>
                <w:szCs w:val="24"/>
              </w:rPr>
              <w:t xml:space="preserve"> - Кузомень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14</w:t>
            </w:r>
            <w:r w:rsidR="00802D62" w:rsidRPr="009B1F6C">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области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IV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15</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Новосибирская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16</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Омская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17</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Сахалинская область</w:t>
            </w:r>
            <w:r w:rsidR="002A37D7">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17.1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побережья Татарского пролива и Охотского моря севернее линии Шахтерск - Поронайск (исключая Поронайск)</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18</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Томская область</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19</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Тюменская область (включая Ханты-Мансийский и Ямало-Ненецкий автономный округ)</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19</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территория севернее Северного Полярного 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19</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южнее Северного Полярного круга </w:t>
            </w:r>
            <w:r w:rsidR="008F0986">
              <w:rPr>
                <w:rFonts w:cs="Times New Roman"/>
                <w:szCs w:val="24"/>
              </w:rPr>
              <w:br/>
            </w:r>
            <w:r w:rsidRPr="009B1F6C">
              <w:rPr>
                <w:rFonts w:cs="Times New Roman"/>
                <w:szCs w:val="24"/>
              </w:rPr>
              <w:t>и севернее 65 параллели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19</w:t>
            </w:r>
            <w:r w:rsidR="00802D62" w:rsidRPr="009B1F6C">
              <w:rPr>
                <w:rFonts w:cs="Times New Roman"/>
                <w:szCs w:val="24"/>
              </w:rPr>
              <w:t>.3</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севернее линии Пионерский - </w:t>
            </w:r>
            <w:r w:rsidR="008F0986">
              <w:rPr>
                <w:rFonts w:cs="Times New Roman"/>
                <w:szCs w:val="24"/>
              </w:rPr>
              <w:br/>
            </w:r>
            <w:r w:rsidRPr="009B1F6C">
              <w:rPr>
                <w:rFonts w:cs="Times New Roman"/>
                <w:szCs w:val="24"/>
              </w:rPr>
              <w:t>Ханты-Мансийск - Нижневартовск (включительно) и южнее 65-й параллели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19</w:t>
            </w:r>
            <w:r w:rsidR="00802D62" w:rsidRPr="009B1F6C">
              <w:rPr>
                <w:rFonts w:cs="Times New Roman"/>
                <w:szCs w:val="24"/>
              </w:rPr>
              <w:t>.4</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области</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20</w:t>
            </w:r>
          </w:p>
        </w:tc>
        <w:tc>
          <w:tcPr>
            <w:tcW w:w="5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Ненецкий автономный округ</w:t>
            </w:r>
            <w:r w:rsidR="002A37D7">
              <w:rPr>
                <w:rFonts w:cs="Times New Roman"/>
                <w:szCs w:val="24"/>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8F0986">
            <w:pPr>
              <w:jc w:val="center"/>
              <w:rPr>
                <w:rFonts w:cs="Times New Roman"/>
                <w:szCs w:val="24"/>
              </w:rPr>
            </w:pPr>
            <w:r>
              <w:rPr>
                <w:rFonts w:cs="Times New Roman"/>
                <w:szCs w:val="24"/>
              </w:rPr>
              <w:t>20</w:t>
            </w:r>
            <w:r w:rsidR="00802D62" w:rsidRPr="009B1F6C">
              <w:rPr>
                <w:rFonts w:cs="Times New Roman"/>
                <w:szCs w:val="24"/>
              </w:rPr>
              <w:t>.</w:t>
            </w:r>
            <w:r>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Ермица</w:t>
            </w:r>
            <w:proofErr w:type="spellEnd"/>
            <w:r w:rsidRPr="009B1F6C">
              <w:rPr>
                <w:rFonts w:cs="Times New Roman"/>
                <w:szCs w:val="24"/>
              </w:rPr>
              <w:t xml:space="preserve"> - Черная (включительно) и о. Вайгач</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1,00</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21</w:t>
            </w:r>
          </w:p>
        </w:tc>
        <w:tc>
          <w:tcPr>
            <w:tcW w:w="5530"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Чукотский автономный округ</w:t>
            </w:r>
            <w:r w:rsidR="002A37D7">
              <w:rPr>
                <w:rFonts w:cs="Times New Roman"/>
                <w:szCs w:val="24"/>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w:t>
            </w: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5"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276"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c>
          <w:tcPr>
            <w:tcW w:w="1134" w:type="dxa"/>
            <w:tcBorders>
              <w:top w:val="single" w:sz="4" w:space="0" w:color="auto"/>
              <w:left w:val="nil"/>
              <w:bottom w:val="single" w:sz="4" w:space="0" w:color="auto"/>
              <w:right w:val="single" w:sz="4" w:space="0" w:color="auto"/>
            </w:tcBorders>
            <w:vAlign w:val="center"/>
          </w:tcPr>
          <w:p w:rsidR="00802D62" w:rsidRPr="009B1F6C" w:rsidRDefault="00802D62" w:rsidP="000A6E72">
            <w:pPr>
              <w:jc w:val="center"/>
              <w:rPr>
                <w:rFonts w:cs="Times New Roman"/>
                <w:szCs w:val="24"/>
              </w:rPr>
            </w:pP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21</w:t>
            </w:r>
            <w:r w:rsidR="00802D62" w:rsidRPr="009B1F6C">
              <w:rPr>
                <w:rFonts w:cs="Times New Roman"/>
                <w:szCs w:val="24"/>
              </w:rPr>
              <w:t>.1</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 xml:space="preserve">территория восточнее линии </w:t>
            </w:r>
            <w:proofErr w:type="spellStart"/>
            <w:r w:rsidRPr="009B1F6C">
              <w:rPr>
                <w:rFonts w:cs="Times New Roman"/>
                <w:szCs w:val="24"/>
              </w:rPr>
              <w:t>Марково</w:t>
            </w:r>
            <w:proofErr w:type="spellEnd"/>
            <w:r w:rsidRPr="009B1F6C">
              <w:rPr>
                <w:rFonts w:cs="Times New Roman"/>
                <w:szCs w:val="24"/>
              </w:rPr>
              <w:t xml:space="preserve"> - </w:t>
            </w:r>
            <w:proofErr w:type="spellStart"/>
            <w:r w:rsidRPr="009B1F6C">
              <w:rPr>
                <w:rFonts w:cs="Times New Roman"/>
                <w:szCs w:val="24"/>
              </w:rPr>
              <w:t>Усть</w:t>
            </w:r>
            <w:proofErr w:type="spellEnd"/>
            <w:r w:rsidRPr="009B1F6C">
              <w:rPr>
                <w:rFonts w:cs="Times New Roman"/>
                <w:szCs w:val="24"/>
              </w:rPr>
              <w:t>-Белая - м. Шмидта и о. Врангеля (включительно)</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r w:rsidR="009B1F6C" w:rsidRPr="009B1F6C" w:rsidTr="000A6E72">
        <w:trPr>
          <w:cantSplit/>
          <w:trHeight w:val="20"/>
          <w:jc w:val="center"/>
        </w:trPr>
        <w:tc>
          <w:tcPr>
            <w:tcW w:w="702" w:type="dxa"/>
            <w:tcBorders>
              <w:top w:val="nil"/>
              <w:left w:val="single" w:sz="4" w:space="0" w:color="auto"/>
              <w:bottom w:val="single" w:sz="4" w:space="0" w:color="auto"/>
              <w:right w:val="single" w:sz="4" w:space="0" w:color="auto"/>
            </w:tcBorders>
            <w:shd w:val="clear" w:color="auto" w:fill="auto"/>
            <w:vAlign w:val="center"/>
            <w:hideMark/>
          </w:tcPr>
          <w:p w:rsidR="00802D62" w:rsidRPr="009B1F6C" w:rsidRDefault="008F0986" w:rsidP="002B6EBC">
            <w:pPr>
              <w:jc w:val="center"/>
              <w:rPr>
                <w:rFonts w:cs="Times New Roman"/>
                <w:szCs w:val="24"/>
              </w:rPr>
            </w:pPr>
            <w:r>
              <w:rPr>
                <w:rFonts w:cs="Times New Roman"/>
                <w:szCs w:val="24"/>
              </w:rPr>
              <w:t>21</w:t>
            </w:r>
            <w:r w:rsidR="00802D62" w:rsidRPr="009B1F6C">
              <w:rPr>
                <w:rFonts w:cs="Times New Roman"/>
                <w:szCs w:val="24"/>
              </w:rPr>
              <w:t>.2</w:t>
            </w:r>
          </w:p>
        </w:tc>
        <w:tc>
          <w:tcPr>
            <w:tcW w:w="5530"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rPr>
                <w:rFonts w:cs="Times New Roman"/>
                <w:szCs w:val="24"/>
              </w:rPr>
            </w:pPr>
            <w:r w:rsidRPr="009B1F6C">
              <w:rPr>
                <w:rFonts w:cs="Times New Roman"/>
                <w:szCs w:val="24"/>
              </w:rPr>
              <w:t>остальная территория округа</w:t>
            </w:r>
          </w:p>
        </w:tc>
        <w:tc>
          <w:tcPr>
            <w:tcW w:w="851" w:type="dxa"/>
            <w:tcBorders>
              <w:top w:val="nil"/>
              <w:left w:val="nil"/>
              <w:bottom w:val="single" w:sz="4" w:space="0" w:color="auto"/>
              <w:right w:val="single" w:sz="4" w:space="0" w:color="auto"/>
            </w:tcBorders>
            <w:shd w:val="clear" w:color="auto" w:fill="auto"/>
            <w:vAlign w:val="center"/>
            <w:hideMark/>
          </w:tcPr>
          <w:p w:rsidR="00802D62" w:rsidRPr="009B1F6C" w:rsidRDefault="00802D62" w:rsidP="002B6EBC">
            <w:pPr>
              <w:jc w:val="center"/>
              <w:rPr>
                <w:rFonts w:cs="Times New Roman"/>
                <w:szCs w:val="24"/>
              </w:rPr>
            </w:pPr>
            <w:r w:rsidRPr="009B1F6C">
              <w:rPr>
                <w:rFonts w:cs="Times New Roman"/>
                <w:szCs w:val="24"/>
              </w:rPr>
              <w:t>VI</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5"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276"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c>
          <w:tcPr>
            <w:tcW w:w="1134" w:type="dxa"/>
            <w:tcBorders>
              <w:top w:val="nil"/>
              <w:left w:val="nil"/>
              <w:bottom w:val="single" w:sz="4" w:space="0" w:color="auto"/>
              <w:right w:val="single" w:sz="4" w:space="0" w:color="auto"/>
            </w:tcBorders>
            <w:vAlign w:val="center"/>
          </w:tcPr>
          <w:p w:rsidR="00802D62" w:rsidRPr="009B1F6C" w:rsidRDefault="00802D62" w:rsidP="000A6E72">
            <w:pPr>
              <w:jc w:val="center"/>
              <w:rPr>
                <w:rFonts w:eastAsia="Times New Roman" w:cs="Times New Roman"/>
                <w:szCs w:val="24"/>
                <w:lang w:eastAsia="ru-RU"/>
              </w:rPr>
            </w:pPr>
            <w:r w:rsidRPr="009B1F6C">
              <w:rPr>
                <w:rFonts w:eastAsia="Times New Roman" w:cs="Times New Roman"/>
                <w:szCs w:val="24"/>
                <w:lang w:eastAsia="ru-RU"/>
              </w:rPr>
              <w:t>1,01</w:t>
            </w:r>
          </w:p>
        </w:tc>
      </w:tr>
    </w:tbl>
    <w:p w:rsidR="0015611C" w:rsidRPr="009B1F6C" w:rsidRDefault="009B5174" w:rsidP="00A3036E">
      <w:pPr>
        <w:pStyle w:val="a3"/>
        <w:numPr>
          <w:ilvl w:val="0"/>
          <w:numId w:val="26"/>
        </w:numPr>
        <w:ind w:left="0" w:firstLine="426"/>
        <w:rPr>
          <w:bCs/>
          <w:szCs w:val="28"/>
        </w:rPr>
      </w:pPr>
      <w:r w:rsidRPr="009B1F6C">
        <w:rPr>
          <w:bCs/>
          <w:szCs w:val="28"/>
        </w:rPr>
        <w:t>В таблице приведены регионы, для которых коэффициент превышает 1,00. Во всех остальных случаях коэффициент принимается равным 1,00.</w:t>
      </w:r>
    </w:p>
    <w:p w:rsidR="009B5174" w:rsidRPr="009B1F6C" w:rsidRDefault="009B5174" w:rsidP="009B5174">
      <w:pPr>
        <w:tabs>
          <w:tab w:val="left" w:pos="284"/>
          <w:tab w:val="left" w:pos="567"/>
          <w:tab w:val="left" w:pos="851"/>
        </w:tabs>
        <w:jc w:val="both"/>
        <w:rPr>
          <w:rFonts w:eastAsia="Times New Roman" w:cs="Times New Roman"/>
          <w:szCs w:val="24"/>
          <w:lang w:eastAsia="ru-RU"/>
        </w:rPr>
        <w:sectPr w:rsidR="009B5174" w:rsidRPr="009B1F6C" w:rsidSect="00E23C67">
          <w:pgSz w:w="16838" w:h="11906" w:orient="landscape"/>
          <w:pgMar w:top="1134" w:right="1134" w:bottom="567" w:left="1134" w:header="709" w:footer="709" w:gutter="0"/>
          <w:cols w:space="708"/>
          <w:docGrid w:linePitch="360"/>
        </w:sectPr>
      </w:pPr>
    </w:p>
    <w:p w:rsidR="00822268" w:rsidRPr="009B1F6C" w:rsidRDefault="009B5174" w:rsidP="004119AD">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В условиях, связанных с выполнением свайных оснований в вечномерзлых грунтах, </w:t>
      </w:r>
      <w:r w:rsidR="00906F11" w:rsidRPr="009B1F6C">
        <w:rPr>
          <w:szCs w:val="24"/>
          <w:lang w:eastAsia="ru-RU"/>
        </w:rPr>
        <w:t xml:space="preserve">рекомендуется применять </w:t>
      </w:r>
      <w:r w:rsidRPr="009B1F6C">
        <w:rPr>
          <w:szCs w:val="24"/>
          <w:lang w:eastAsia="ru-RU"/>
        </w:rPr>
        <w:t xml:space="preserve">к </w:t>
      </w:r>
      <w:r w:rsidR="0055744D" w:rsidRPr="009B1F6C">
        <w:rPr>
          <w:szCs w:val="24"/>
          <w:lang w:eastAsia="ru-RU"/>
        </w:rPr>
        <w:t xml:space="preserve">Показателям </w:t>
      </w:r>
      <w:r w:rsidRPr="009B1F6C">
        <w:rPr>
          <w:szCs w:val="24"/>
          <w:lang w:eastAsia="ru-RU"/>
        </w:rPr>
        <w:t xml:space="preserve">НЦС коэффициент, </w:t>
      </w:r>
      <w:r w:rsidR="004119AD" w:rsidRPr="004119AD">
        <w:rPr>
          <w:szCs w:val="24"/>
          <w:lang w:eastAsia="ru-RU"/>
        </w:rPr>
        <w:t>учитывающий условия сооружения фундаментов всех опор мостовых сооружений в вечной мерзлоте, приведенный</w:t>
      </w:r>
      <w:r w:rsidR="004119AD" w:rsidRPr="004119AD" w:rsidDel="004119AD">
        <w:rPr>
          <w:szCs w:val="24"/>
          <w:lang w:eastAsia="ru-RU"/>
        </w:rPr>
        <w:t xml:space="preserve"> </w:t>
      </w:r>
      <w:r w:rsidR="003D14CD" w:rsidRPr="009B1F6C">
        <w:rPr>
          <w:szCs w:val="24"/>
          <w:lang w:eastAsia="ru-RU"/>
        </w:rPr>
        <w:t xml:space="preserve">в </w:t>
      </w:r>
      <w:r w:rsidR="00BB0A17" w:rsidRPr="009B1F6C">
        <w:rPr>
          <w:szCs w:val="24"/>
          <w:lang w:eastAsia="ru-RU"/>
        </w:rPr>
        <w:t>Т</w:t>
      </w:r>
      <w:r w:rsidR="003D14CD" w:rsidRPr="009B1F6C">
        <w:rPr>
          <w:szCs w:val="24"/>
          <w:lang w:eastAsia="ru-RU"/>
        </w:rPr>
        <w:t xml:space="preserve">аблице </w:t>
      </w:r>
      <w:r w:rsidR="000D0A4C" w:rsidRPr="009B1F6C">
        <w:rPr>
          <w:szCs w:val="24"/>
          <w:lang w:eastAsia="ru-RU"/>
        </w:rPr>
        <w:t>8</w:t>
      </w:r>
      <w:r w:rsidRPr="009B1F6C">
        <w:rPr>
          <w:szCs w:val="24"/>
          <w:lang w:eastAsia="ru-RU"/>
        </w:rPr>
        <w:t>.</w:t>
      </w:r>
    </w:p>
    <w:p w:rsidR="00822268" w:rsidRPr="009B1F6C" w:rsidRDefault="00822268" w:rsidP="00822268">
      <w:pPr>
        <w:tabs>
          <w:tab w:val="left" w:pos="851"/>
        </w:tabs>
        <w:suppressAutoHyphens/>
        <w:ind w:left="426"/>
        <w:jc w:val="both"/>
        <w:rPr>
          <w:rFonts w:eastAsia="Times New Roman" w:cs="Times New Roman"/>
          <w:szCs w:val="24"/>
          <w:lang w:eastAsia="ru-RU"/>
        </w:rPr>
      </w:pPr>
    </w:p>
    <w:p w:rsidR="0015611C" w:rsidRPr="009B1F6C" w:rsidRDefault="009B5174" w:rsidP="0003248B">
      <w:pPr>
        <w:contextualSpacing/>
        <w:jc w:val="center"/>
        <w:rPr>
          <w:rFonts w:eastAsia="Calibri" w:cs="Times New Roman"/>
          <w:bCs/>
          <w:szCs w:val="24"/>
        </w:rPr>
      </w:pPr>
      <w:r w:rsidRPr="009B1F6C">
        <w:rPr>
          <w:rFonts w:eastAsia="Calibri" w:cs="Times New Roman"/>
          <w:bCs/>
          <w:szCs w:val="24"/>
        </w:rPr>
        <w:t>Коэффициенты, учитывающие</w:t>
      </w:r>
      <w:r w:rsidRPr="009B1F6C">
        <w:rPr>
          <w:rFonts w:ascii="Calibri" w:eastAsia="Calibri" w:hAnsi="Calibri" w:cs="Times New Roman"/>
          <w:szCs w:val="24"/>
        </w:rPr>
        <w:t xml:space="preserve"> </w:t>
      </w:r>
      <w:r w:rsidRPr="009B1F6C">
        <w:rPr>
          <w:rFonts w:eastAsia="Calibri" w:cs="Times New Roman"/>
          <w:bCs/>
          <w:szCs w:val="24"/>
        </w:rPr>
        <w:t>изменение стоимости в связи с</w:t>
      </w:r>
    </w:p>
    <w:p w:rsidR="0015611C" w:rsidRPr="009B1F6C" w:rsidRDefault="009B5174" w:rsidP="0003248B">
      <w:pPr>
        <w:contextualSpacing/>
        <w:jc w:val="center"/>
        <w:rPr>
          <w:bCs/>
          <w:szCs w:val="24"/>
        </w:rPr>
      </w:pPr>
      <w:r w:rsidRPr="009B1F6C">
        <w:rPr>
          <w:rFonts w:eastAsia="Calibri" w:cs="Times New Roman"/>
          <w:bCs/>
          <w:szCs w:val="24"/>
        </w:rPr>
        <w:t>выполнением свайных оснований в вечномерзлых грунтах</w:t>
      </w:r>
    </w:p>
    <w:p w:rsidR="009B5174" w:rsidRPr="009B1F6C" w:rsidRDefault="009B5174" w:rsidP="0003248B">
      <w:pPr>
        <w:contextualSpacing/>
        <w:jc w:val="center"/>
        <w:rPr>
          <w:bCs/>
          <w:szCs w:val="24"/>
        </w:rPr>
      </w:pPr>
      <w:r w:rsidRPr="009B1F6C">
        <w:rPr>
          <w:bCs/>
          <w:szCs w:val="24"/>
        </w:rPr>
        <w:t>по отношению к базовому району (Московская область)</w:t>
      </w:r>
    </w:p>
    <w:p w:rsidR="008F0986" w:rsidRDefault="008F0986" w:rsidP="0003248B">
      <w:pPr>
        <w:contextualSpacing/>
        <w:jc w:val="right"/>
        <w:rPr>
          <w:bCs/>
          <w:szCs w:val="24"/>
        </w:rPr>
      </w:pPr>
    </w:p>
    <w:p w:rsidR="009B5174" w:rsidRDefault="003D14CD" w:rsidP="0003248B">
      <w:pPr>
        <w:contextualSpacing/>
        <w:jc w:val="right"/>
        <w:rPr>
          <w:bCs/>
          <w:szCs w:val="24"/>
        </w:rPr>
      </w:pPr>
      <w:r w:rsidRPr="009B1F6C">
        <w:rPr>
          <w:bCs/>
          <w:szCs w:val="24"/>
        </w:rPr>
        <w:t xml:space="preserve">Таблица </w:t>
      </w:r>
      <w:r w:rsidR="000D0A4C" w:rsidRPr="009B1F6C">
        <w:rPr>
          <w:bCs/>
          <w:szCs w:val="24"/>
        </w:rPr>
        <w:t>8</w:t>
      </w:r>
    </w:p>
    <w:p w:rsidR="008F0986" w:rsidRPr="009B1F6C" w:rsidRDefault="008F0986" w:rsidP="0003248B">
      <w:pPr>
        <w:contextualSpacing/>
        <w:jc w:val="right"/>
        <w:rPr>
          <w:bCs/>
          <w:szCs w:val="24"/>
        </w:rPr>
      </w:pPr>
    </w:p>
    <w:tbl>
      <w:tblPr>
        <w:tblStyle w:val="72"/>
        <w:tblW w:w="10201" w:type="dxa"/>
        <w:jc w:val="center"/>
        <w:tblLook w:val="04A0" w:firstRow="1" w:lastRow="0" w:firstColumn="1" w:lastColumn="0" w:noHBand="0" w:noVBand="1"/>
      </w:tblPr>
      <w:tblGrid>
        <w:gridCol w:w="1555"/>
        <w:gridCol w:w="6804"/>
        <w:gridCol w:w="1842"/>
      </w:tblGrid>
      <w:tr w:rsidR="009B1F6C" w:rsidRPr="009B1F6C" w:rsidTr="00676265">
        <w:trPr>
          <w:cantSplit/>
          <w:trHeight w:val="20"/>
          <w:tblHeader/>
          <w:jc w:val="center"/>
        </w:trPr>
        <w:tc>
          <w:tcPr>
            <w:tcW w:w="1555" w:type="dxa"/>
            <w:tcBorders>
              <w:top w:val="single" w:sz="4" w:space="0" w:color="auto"/>
              <w:left w:val="single" w:sz="4" w:space="0" w:color="auto"/>
              <w:bottom w:val="single" w:sz="4" w:space="0" w:color="auto"/>
              <w:right w:val="single" w:sz="4" w:space="0" w:color="auto"/>
            </w:tcBorders>
            <w:noWrap/>
            <w:vAlign w:val="center"/>
            <w:hideMark/>
          </w:tcPr>
          <w:p w:rsidR="009B5174" w:rsidRPr="009B1F6C" w:rsidRDefault="009B5174" w:rsidP="002C4406">
            <w:pPr>
              <w:jc w:val="center"/>
              <w:rPr>
                <w:szCs w:val="24"/>
              </w:rPr>
            </w:pPr>
            <w:r w:rsidRPr="009B1F6C">
              <w:rPr>
                <w:szCs w:val="24"/>
              </w:rPr>
              <w:t>Код показателя</w:t>
            </w:r>
          </w:p>
        </w:tc>
        <w:tc>
          <w:tcPr>
            <w:tcW w:w="6804" w:type="dxa"/>
            <w:tcBorders>
              <w:top w:val="single" w:sz="4" w:space="0" w:color="auto"/>
              <w:left w:val="single" w:sz="4" w:space="0" w:color="auto"/>
              <w:bottom w:val="single" w:sz="4" w:space="0" w:color="auto"/>
              <w:right w:val="single" w:sz="4" w:space="0" w:color="auto"/>
            </w:tcBorders>
            <w:vAlign w:val="center"/>
            <w:hideMark/>
          </w:tcPr>
          <w:p w:rsidR="009B5174" w:rsidRPr="009B1F6C" w:rsidRDefault="009B5174" w:rsidP="002C4406">
            <w:pPr>
              <w:jc w:val="center"/>
              <w:rPr>
                <w:szCs w:val="24"/>
              </w:rPr>
            </w:pPr>
            <w:r w:rsidRPr="009B1F6C">
              <w:rPr>
                <w:szCs w:val="24"/>
              </w:rPr>
              <w:t>Наименование показателя</w:t>
            </w:r>
          </w:p>
        </w:tc>
        <w:tc>
          <w:tcPr>
            <w:tcW w:w="1842" w:type="dxa"/>
            <w:tcBorders>
              <w:top w:val="single" w:sz="4" w:space="0" w:color="auto"/>
              <w:left w:val="single" w:sz="4" w:space="0" w:color="auto"/>
              <w:bottom w:val="single" w:sz="4" w:space="0" w:color="auto"/>
              <w:right w:val="single" w:sz="4" w:space="0" w:color="auto"/>
            </w:tcBorders>
            <w:vAlign w:val="center"/>
            <w:hideMark/>
          </w:tcPr>
          <w:p w:rsidR="009B5174" w:rsidRPr="009B1F6C" w:rsidRDefault="009B5174" w:rsidP="002C4406">
            <w:pPr>
              <w:jc w:val="center"/>
              <w:rPr>
                <w:szCs w:val="24"/>
              </w:rPr>
            </w:pPr>
            <w:r w:rsidRPr="009B1F6C">
              <w:rPr>
                <w:szCs w:val="24"/>
              </w:rPr>
              <w:t>Коэффициент</w:t>
            </w:r>
          </w:p>
        </w:tc>
      </w:tr>
      <w:tr w:rsidR="009B1F6C" w:rsidRPr="009B1F6C" w:rsidTr="00676265">
        <w:trPr>
          <w:cantSplit/>
          <w:trHeight w:val="20"/>
          <w:jc w:val="center"/>
        </w:trPr>
        <w:tc>
          <w:tcPr>
            <w:tcW w:w="10201" w:type="dxa"/>
            <w:gridSpan w:val="3"/>
            <w:tcBorders>
              <w:top w:val="single" w:sz="4" w:space="0" w:color="auto"/>
            </w:tcBorders>
            <w:noWrap/>
            <w:vAlign w:val="center"/>
          </w:tcPr>
          <w:p w:rsidR="009B5174" w:rsidRPr="009B1F6C" w:rsidRDefault="009B5174" w:rsidP="003D14CD">
            <w:pPr>
              <w:spacing w:before="120" w:after="120"/>
              <w:jc w:val="center"/>
              <w:rPr>
                <w:bCs/>
                <w:szCs w:val="24"/>
              </w:rPr>
            </w:pPr>
            <w:r w:rsidRPr="009B1F6C">
              <w:rPr>
                <w:szCs w:val="24"/>
              </w:rPr>
              <w:t>Сборные железобетонные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09-01-001-01</w:t>
            </w:r>
          </w:p>
        </w:tc>
        <w:tc>
          <w:tcPr>
            <w:tcW w:w="6804" w:type="dxa"/>
            <w:hideMark/>
          </w:tcPr>
          <w:p w:rsidR="009B5174" w:rsidRPr="009B1F6C" w:rsidRDefault="009B5174" w:rsidP="009B5339">
            <w:pPr>
              <w:tabs>
                <w:tab w:val="left" w:pos="5033"/>
              </w:tabs>
              <w:jc w:val="left"/>
              <w:rPr>
                <w:szCs w:val="24"/>
              </w:rPr>
            </w:pPr>
            <w:r w:rsidRPr="009B1F6C">
              <w:rPr>
                <w:szCs w:val="24"/>
              </w:rPr>
              <w:t>Мосты со сборными железобетонными пролетными строениями с приведенным пролетом до 22 м, средней высотой опор до 8 м</w:t>
            </w:r>
          </w:p>
        </w:tc>
        <w:tc>
          <w:tcPr>
            <w:tcW w:w="1842" w:type="dxa"/>
            <w:vMerge w:val="restart"/>
            <w:noWrap/>
            <w:vAlign w:val="center"/>
            <w:hideMark/>
          </w:tcPr>
          <w:p w:rsidR="009B5174" w:rsidRPr="009B1F6C" w:rsidRDefault="00820C47" w:rsidP="00820C47">
            <w:pPr>
              <w:jc w:val="center"/>
              <w:rPr>
                <w:bCs/>
                <w:szCs w:val="24"/>
              </w:rPr>
            </w:pPr>
            <w:r w:rsidRPr="009B1F6C">
              <w:rPr>
                <w:bCs/>
                <w:szCs w:val="24"/>
              </w:rPr>
              <w:t>1,13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09-02-001-01</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до 22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09-03-001-01</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до 22м,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09-01-001-02</w:t>
            </w:r>
          </w:p>
        </w:tc>
        <w:tc>
          <w:tcPr>
            <w:tcW w:w="6804" w:type="dxa"/>
            <w:hideMark/>
          </w:tcPr>
          <w:p w:rsidR="009B5174" w:rsidRPr="009B1F6C" w:rsidRDefault="009B5174" w:rsidP="009B5339">
            <w:pPr>
              <w:jc w:val="left"/>
              <w:rPr>
                <w:szCs w:val="24"/>
              </w:rPr>
            </w:pPr>
            <w:r w:rsidRPr="009B1F6C">
              <w:rPr>
                <w:szCs w:val="24"/>
              </w:rPr>
              <w:t>Мосты со сборными железобетонными пролетными строениями с приведенным пролетом до 22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1,13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09-02-001-02</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до 22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09-03-001-02</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до 22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09-01-001-03</w:t>
            </w:r>
          </w:p>
        </w:tc>
        <w:tc>
          <w:tcPr>
            <w:tcW w:w="6804" w:type="dxa"/>
            <w:hideMark/>
          </w:tcPr>
          <w:p w:rsidR="009B5174" w:rsidRPr="009B1F6C" w:rsidRDefault="009B5174" w:rsidP="009B5339">
            <w:pPr>
              <w:jc w:val="left"/>
              <w:rPr>
                <w:szCs w:val="24"/>
              </w:rPr>
            </w:pPr>
            <w:r w:rsidRPr="009B1F6C">
              <w:rPr>
                <w:szCs w:val="24"/>
              </w:rPr>
              <w:t>Мосты со сборными железобетонными пролетными строениями с приведенным пролетом от 22 до 33 м, средней высотой опор до 8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1,09</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09-02-001-03</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от 22 до 33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09-03-001-03</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от 22 до 33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09-01-001-04</w:t>
            </w:r>
          </w:p>
        </w:tc>
        <w:tc>
          <w:tcPr>
            <w:tcW w:w="6804" w:type="dxa"/>
            <w:hideMark/>
          </w:tcPr>
          <w:p w:rsidR="009B5174" w:rsidRPr="009B1F6C" w:rsidRDefault="009B5174" w:rsidP="009B5339">
            <w:pPr>
              <w:jc w:val="left"/>
              <w:rPr>
                <w:szCs w:val="24"/>
              </w:rPr>
            </w:pPr>
            <w:r w:rsidRPr="009B1F6C">
              <w:rPr>
                <w:szCs w:val="24"/>
              </w:rPr>
              <w:t>Мосты со сборными железобетонными пролетными строениями с приведенным пролетом от 22 до 33 м, средней высотой опор от 8 до 15 м</w:t>
            </w:r>
          </w:p>
        </w:tc>
        <w:tc>
          <w:tcPr>
            <w:tcW w:w="1842" w:type="dxa"/>
            <w:vMerge w:val="restart"/>
            <w:noWrap/>
            <w:vAlign w:val="center"/>
            <w:hideMark/>
          </w:tcPr>
          <w:p w:rsidR="009B5174" w:rsidRPr="009B1F6C" w:rsidRDefault="00820C47"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09-02-001-04</w:t>
            </w:r>
          </w:p>
        </w:tc>
        <w:tc>
          <w:tcPr>
            <w:tcW w:w="6804" w:type="dxa"/>
            <w:hideMark/>
          </w:tcPr>
          <w:p w:rsidR="009B5174" w:rsidRPr="009B1F6C" w:rsidRDefault="009B5174" w:rsidP="009B5339">
            <w:pPr>
              <w:jc w:val="left"/>
              <w:rPr>
                <w:szCs w:val="24"/>
              </w:rPr>
            </w:pPr>
            <w:r w:rsidRPr="009B1F6C">
              <w:rPr>
                <w:szCs w:val="24"/>
              </w:rPr>
              <w:t>Путепроводы со сборными железобетонными пролетными строениями с длиной приведенного пролета от 22 до 33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09-03-001-04</w:t>
            </w:r>
          </w:p>
        </w:tc>
        <w:tc>
          <w:tcPr>
            <w:tcW w:w="6804" w:type="dxa"/>
            <w:hideMark/>
          </w:tcPr>
          <w:p w:rsidR="009B5174" w:rsidRPr="009B1F6C" w:rsidRDefault="009B5174" w:rsidP="009B5339">
            <w:pPr>
              <w:jc w:val="left"/>
              <w:rPr>
                <w:szCs w:val="24"/>
              </w:rPr>
            </w:pPr>
            <w:r w:rsidRPr="009B1F6C">
              <w:rPr>
                <w:szCs w:val="24"/>
              </w:rPr>
              <w:t>Эстакады съездов со сборными железобетонными пролетными строениями с приведенным пролетом от 22 до 33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FF5BFC">
        <w:trPr>
          <w:cantSplit/>
          <w:trHeight w:val="20"/>
          <w:jc w:val="center"/>
        </w:trPr>
        <w:tc>
          <w:tcPr>
            <w:tcW w:w="1555" w:type="dxa"/>
            <w:tcBorders>
              <w:top w:val="nil"/>
              <w:left w:val="nil"/>
              <w:bottom w:val="nil"/>
              <w:right w:val="nil"/>
            </w:tcBorders>
            <w:noWrap/>
            <w:vAlign w:val="center"/>
          </w:tcPr>
          <w:p w:rsidR="00FF5BFC" w:rsidRPr="009B1F6C" w:rsidRDefault="00FF5BFC" w:rsidP="002C4406">
            <w:pPr>
              <w:jc w:val="center"/>
              <w:rPr>
                <w:bCs/>
                <w:szCs w:val="24"/>
              </w:rPr>
            </w:pPr>
          </w:p>
        </w:tc>
        <w:tc>
          <w:tcPr>
            <w:tcW w:w="6804" w:type="dxa"/>
            <w:tcBorders>
              <w:top w:val="nil"/>
              <w:left w:val="nil"/>
              <w:bottom w:val="nil"/>
              <w:right w:val="nil"/>
            </w:tcBorders>
          </w:tcPr>
          <w:p w:rsidR="00FF5BFC" w:rsidRPr="009B1F6C" w:rsidRDefault="00FF5BFC" w:rsidP="002C4406">
            <w:pPr>
              <w:rPr>
                <w:szCs w:val="24"/>
              </w:rPr>
            </w:pPr>
          </w:p>
        </w:tc>
        <w:tc>
          <w:tcPr>
            <w:tcW w:w="1842" w:type="dxa"/>
            <w:tcBorders>
              <w:top w:val="nil"/>
              <w:left w:val="nil"/>
              <w:bottom w:val="nil"/>
              <w:right w:val="nil"/>
            </w:tcBorders>
            <w:vAlign w:val="center"/>
          </w:tcPr>
          <w:p w:rsidR="00FF5BFC" w:rsidRPr="009B1F6C" w:rsidRDefault="00FF5BFC" w:rsidP="002C4406">
            <w:pPr>
              <w:jc w:val="center"/>
              <w:rPr>
                <w:bCs/>
                <w:szCs w:val="24"/>
              </w:rPr>
            </w:pPr>
          </w:p>
        </w:tc>
      </w:tr>
      <w:tr w:rsidR="009B1F6C" w:rsidRPr="009B1F6C" w:rsidTr="008F0986">
        <w:trPr>
          <w:cantSplit/>
          <w:trHeight w:val="20"/>
          <w:jc w:val="center"/>
        </w:trPr>
        <w:tc>
          <w:tcPr>
            <w:tcW w:w="10201" w:type="dxa"/>
            <w:gridSpan w:val="3"/>
            <w:tcBorders>
              <w:top w:val="single" w:sz="4" w:space="0" w:color="auto"/>
            </w:tcBorders>
            <w:noWrap/>
            <w:vAlign w:val="center"/>
          </w:tcPr>
          <w:p w:rsidR="009B5174" w:rsidRPr="009B1F6C" w:rsidRDefault="009B5174" w:rsidP="003D14CD">
            <w:pPr>
              <w:spacing w:before="120" w:after="120"/>
              <w:jc w:val="center"/>
              <w:rPr>
                <w:bCs/>
                <w:szCs w:val="24"/>
              </w:rPr>
            </w:pPr>
            <w:r w:rsidRPr="009B1F6C">
              <w:rPr>
                <w:szCs w:val="24"/>
              </w:rPr>
              <w:t>Монолитные железобетонные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09-01-002-01</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до 30 м, средней высотой опор до 8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09-02-002-01</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до 30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09-03-002-01</w:t>
            </w:r>
          </w:p>
        </w:tc>
        <w:tc>
          <w:tcPr>
            <w:tcW w:w="6804" w:type="dxa"/>
            <w:hideMark/>
          </w:tcPr>
          <w:p w:rsidR="009B5174" w:rsidRPr="009B1F6C" w:rsidRDefault="009B5174" w:rsidP="009B5339">
            <w:pPr>
              <w:jc w:val="left"/>
              <w:rPr>
                <w:szCs w:val="24"/>
              </w:rPr>
            </w:pPr>
            <w:r w:rsidRPr="009B1F6C">
              <w:rPr>
                <w:szCs w:val="24"/>
              </w:rPr>
              <w:t>Эстакады съездов с монолитными железобетонными пролетными строениями с приведенным пролетом до 30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09-01-002-02</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до 30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09-02-002-02</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до 30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09-03-002-02</w:t>
            </w:r>
          </w:p>
        </w:tc>
        <w:tc>
          <w:tcPr>
            <w:tcW w:w="6804" w:type="dxa"/>
            <w:hideMark/>
          </w:tcPr>
          <w:p w:rsidR="009B5174" w:rsidRPr="009B1F6C" w:rsidRDefault="009B5174" w:rsidP="009B5339">
            <w:pPr>
              <w:jc w:val="left"/>
              <w:rPr>
                <w:szCs w:val="24"/>
              </w:rPr>
            </w:pPr>
            <w:r w:rsidRPr="009B1F6C">
              <w:rPr>
                <w:szCs w:val="24"/>
              </w:rPr>
              <w:t>Эстакады съездов с монолитными железобетонными пролетными строениями с приведенным пролетом до 30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09-01-002-03</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от 30 до 45 м, средней высотой опор до 8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09-02-002-03</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от 30 до 45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09-03-002-03</w:t>
            </w:r>
          </w:p>
        </w:tc>
        <w:tc>
          <w:tcPr>
            <w:tcW w:w="6804" w:type="dxa"/>
            <w:hideMark/>
          </w:tcPr>
          <w:p w:rsidR="009B5174" w:rsidRPr="009B1F6C" w:rsidRDefault="009B5174" w:rsidP="009B5339">
            <w:pPr>
              <w:jc w:val="left"/>
              <w:rPr>
                <w:szCs w:val="24"/>
              </w:rPr>
            </w:pPr>
            <w:r w:rsidRPr="009B1F6C">
              <w:rPr>
                <w:szCs w:val="24"/>
              </w:rPr>
              <w:t xml:space="preserve">Эстакады съездов с монолитными железобетонными пролетными строениями с приведенным пролетом </w:t>
            </w:r>
            <w:r w:rsidR="008F0986">
              <w:rPr>
                <w:szCs w:val="24"/>
              </w:rPr>
              <w:br/>
            </w:r>
            <w:r w:rsidRPr="009B1F6C">
              <w:rPr>
                <w:szCs w:val="24"/>
              </w:rPr>
              <w:t>от 30 до 45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09-01-002-04</w:t>
            </w:r>
          </w:p>
        </w:tc>
        <w:tc>
          <w:tcPr>
            <w:tcW w:w="6804" w:type="dxa"/>
            <w:hideMark/>
          </w:tcPr>
          <w:p w:rsidR="009B5174" w:rsidRPr="009B1F6C" w:rsidRDefault="009B5174" w:rsidP="009B5339">
            <w:pPr>
              <w:jc w:val="left"/>
              <w:rPr>
                <w:szCs w:val="24"/>
              </w:rPr>
            </w:pPr>
            <w:r w:rsidRPr="009B1F6C">
              <w:rPr>
                <w:szCs w:val="24"/>
              </w:rPr>
              <w:t>Мосты с монолитными железобетонными пролетными строениями с приведенным пролетом от 30 до 45 м, средней высотой опор от 8 до 15 м</w:t>
            </w:r>
          </w:p>
        </w:tc>
        <w:tc>
          <w:tcPr>
            <w:tcW w:w="1842" w:type="dxa"/>
            <w:vMerge w:val="restart"/>
            <w:noWrap/>
            <w:vAlign w:val="center"/>
            <w:hideMark/>
          </w:tcPr>
          <w:p w:rsidR="009B5174" w:rsidRPr="009B1F6C" w:rsidRDefault="009B5174"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09-02-002-04</w:t>
            </w:r>
          </w:p>
        </w:tc>
        <w:tc>
          <w:tcPr>
            <w:tcW w:w="6804" w:type="dxa"/>
            <w:hideMark/>
          </w:tcPr>
          <w:p w:rsidR="009B5174" w:rsidRPr="009B1F6C" w:rsidRDefault="009B5174" w:rsidP="009B5339">
            <w:pPr>
              <w:jc w:val="left"/>
              <w:rPr>
                <w:szCs w:val="24"/>
              </w:rPr>
            </w:pPr>
            <w:r w:rsidRPr="009B1F6C">
              <w:rPr>
                <w:szCs w:val="24"/>
              </w:rPr>
              <w:t>Путепроводы с монолитными железобетонными пролетными строениями с длиной приведенного пролета от 30 до 45 м. Средняя высота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09-03-002-04</w:t>
            </w:r>
          </w:p>
        </w:tc>
        <w:tc>
          <w:tcPr>
            <w:tcW w:w="6804" w:type="dxa"/>
            <w:hideMark/>
          </w:tcPr>
          <w:p w:rsidR="009B5174" w:rsidRPr="009B1F6C" w:rsidRDefault="009B5174" w:rsidP="009B5339">
            <w:pPr>
              <w:jc w:val="left"/>
              <w:rPr>
                <w:szCs w:val="24"/>
              </w:rPr>
            </w:pPr>
            <w:r w:rsidRPr="009B1F6C">
              <w:rPr>
                <w:szCs w:val="24"/>
              </w:rPr>
              <w:t xml:space="preserve">Эстакады съездов с монолитными железобетонными пролетными строениями с приведенным пролетом </w:t>
            </w:r>
            <w:r w:rsidR="008F0986">
              <w:rPr>
                <w:szCs w:val="24"/>
              </w:rPr>
              <w:br/>
            </w:r>
            <w:r w:rsidRPr="009B1F6C">
              <w:rPr>
                <w:szCs w:val="24"/>
              </w:rPr>
              <w:t>от 30 м до 45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0201" w:type="dxa"/>
            <w:gridSpan w:val="3"/>
            <w:noWrap/>
            <w:vAlign w:val="center"/>
          </w:tcPr>
          <w:p w:rsidR="009B5174" w:rsidRPr="009B1F6C" w:rsidRDefault="009B5174" w:rsidP="003D14CD">
            <w:pPr>
              <w:spacing w:before="120" w:after="120"/>
              <w:jc w:val="center"/>
              <w:rPr>
                <w:bCs/>
                <w:szCs w:val="24"/>
              </w:rPr>
            </w:pPr>
            <w:r w:rsidRPr="009B1F6C">
              <w:rPr>
                <w:szCs w:val="24"/>
              </w:rPr>
              <w:t>Сталежелезобетонные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09-01-003-01</w:t>
            </w:r>
          </w:p>
        </w:tc>
        <w:tc>
          <w:tcPr>
            <w:tcW w:w="6804" w:type="dxa"/>
            <w:vAlign w:val="center"/>
            <w:hideMark/>
          </w:tcPr>
          <w:p w:rsidR="009B5174" w:rsidRPr="009B1F6C" w:rsidRDefault="009B5174" w:rsidP="009B5339">
            <w:pPr>
              <w:jc w:val="left"/>
              <w:rPr>
                <w:szCs w:val="24"/>
              </w:rPr>
            </w:pPr>
            <w:r w:rsidRPr="009B1F6C">
              <w:rPr>
                <w:szCs w:val="24"/>
              </w:rPr>
              <w:t xml:space="preserve">Мосты со сталежелезобетонными пролетными строениями </w:t>
            </w:r>
            <w:r w:rsidR="008F0986">
              <w:rPr>
                <w:szCs w:val="24"/>
              </w:rPr>
              <w:br/>
            </w:r>
            <w:r w:rsidRPr="009B1F6C">
              <w:rPr>
                <w:szCs w:val="24"/>
              </w:rPr>
              <w:t>с приведенным пролетом до 50 м, средней высотой опор до 8 м</w:t>
            </w:r>
          </w:p>
        </w:tc>
        <w:tc>
          <w:tcPr>
            <w:tcW w:w="1842" w:type="dxa"/>
            <w:vMerge w:val="restart"/>
            <w:noWrap/>
            <w:vAlign w:val="center"/>
            <w:hideMark/>
          </w:tcPr>
          <w:p w:rsidR="009B5174" w:rsidRPr="009B1F6C" w:rsidRDefault="00820C47" w:rsidP="002C4406">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09-02-003-01</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длиной приведенного пролета до 50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09-03-003-01</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до 50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09-01-003-02</w:t>
            </w:r>
          </w:p>
        </w:tc>
        <w:tc>
          <w:tcPr>
            <w:tcW w:w="6804" w:type="dxa"/>
            <w:vAlign w:val="center"/>
            <w:hideMark/>
          </w:tcPr>
          <w:p w:rsidR="009B5174" w:rsidRPr="009B1F6C" w:rsidRDefault="009B5174" w:rsidP="009B5339">
            <w:pPr>
              <w:jc w:val="left"/>
              <w:rPr>
                <w:szCs w:val="24"/>
              </w:rPr>
            </w:pPr>
            <w:r w:rsidRPr="009B1F6C">
              <w:rPr>
                <w:szCs w:val="24"/>
              </w:rPr>
              <w:t xml:space="preserve">Мосты со сталежелезобетонными пролетными строениями </w:t>
            </w:r>
            <w:r w:rsidR="008F0986">
              <w:rPr>
                <w:szCs w:val="24"/>
              </w:rPr>
              <w:br/>
            </w:r>
            <w:r w:rsidRPr="009B1F6C">
              <w:rPr>
                <w:szCs w:val="24"/>
              </w:rPr>
              <w:t xml:space="preserve">с приведенным пролетом до 50 м, средней высотой опор </w:t>
            </w:r>
            <w:r w:rsidR="008F0986">
              <w:rPr>
                <w:szCs w:val="24"/>
              </w:rPr>
              <w:br/>
            </w:r>
            <w:r w:rsidRPr="009B1F6C">
              <w:rPr>
                <w:szCs w:val="24"/>
              </w:rPr>
              <w:t>от 8 до 15 м</w:t>
            </w:r>
          </w:p>
        </w:tc>
        <w:tc>
          <w:tcPr>
            <w:tcW w:w="1842" w:type="dxa"/>
            <w:vMerge w:val="restart"/>
            <w:noWrap/>
            <w:vAlign w:val="center"/>
            <w:hideMark/>
          </w:tcPr>
          <w:p w:rsidR="009B5174" w:rsidRPr="009B1F6C" w:rsidRDefault="00820C47" w:rsidP="00820C47">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09-02-003-02</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приведенным пролетом до 50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09-03-003-02</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до 50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09-01-003-03</w:t>
            </w:r>
          </w:p>
        </w:tc>
        <w:tc>
          <w:tcPr>
            <w:tcW w:w="6804" w:type="dxa"/>
            <w:vAlign w:val="center"/>
            <w:hideMark/>
          </w:tcPr>
          <w:p w:rsidR="009B5174" w:rsidRPr="009B1F6C" w:rsidRDefault="009B5174" w:rsidP="009B5339">
            <w:pPr>
              <w:jc w:val="left"/>
              <w:rPr>
                <w:szCs w:val="24"/>
              </w:rPr>
            </w:pPr>
            <w:r w:rsidRPr="009B1F6C">
              <w:rPr>
                <w:szCs w:val="24"/>
              </w:rPr>
              <w:t xml:space="preserve">Мосты со сталежелезобетонными пролетными строениями </w:t>
            </w:r>
            <w:r w:rsidR="008F0986">
              <w:rPr>
                <w:szCs w:val="24"/>
              </w:rPr>
              <w:br/>
            </w:r>
            <w:r w:rsidRPr="009B1F6C">
              <w:rPr>
                <w:szCs w:val="24"/>
              </w:rPr>
              <w:t>с приведенным пролетом от 50 до 80 м, средней высотой опор до 8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09-02-003-03</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приведенным пролетом от 50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09-03-003-03</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от 50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09-01-003-04</w:t>
            </w:r>
          </w:p>
        </w:tc>
        <w:tc>
          <w:tcPr>
            <w:tcW w:w="6804" w:type="dxa"/>
            <w:vAlign w:val="center"/>
            <w:hideMark/>
          </w:tcPr>
          <w:p w:rsidR="009B5174" w:rsidRPr="009B1F6C" w:rsidRDefault="009B5174" w:rsidP="009B5339">
            <w:pPr>
              <w:jc w:val="left"/>
              <w:rPr>
                <w:szCs w:val="24"/>
              </w:rPr>
            </w:pPr>
            <w:r w:rsidRPr="009B1F6C">
              <w:rPr>
                <w:szCs w:val="24"/>
              </w:rPr>
              <w:t xml:space="preserve">Мосты со сталежелезобетонными пролетными строениями </w:t>
            </w:r>
            <w:r w:rsidR="008F0986">
              <w:rPr>
                <w:szCs w:val="24"/>
              </w:rPr>
              <w:br/>
            </w:r>
            <w:r w:rsidRPr="009B1F6C">
              <w:rPr>
                <w:szCs w:val="24"/>
              </w:rPr>
              <w:t>с приведенным пролетом от 50 до 80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1,06</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09-02-003-04</w:t>
            </w:r>
          </w:p>
        </w:tc>
        <w:tc>
          <w:tcPr>
            <w:tcW w:w="6804" w:type="dxa"/>
            <w:vAlign w:val="center"/>
            <w:hideMark/>
          </w:tcPr>
          <w:p w:rsidR="009B5174" w:rsidRPr="009B1F6C" w:rsidRDefault="009B5174" w:rsidP="009B5339">
            <w:pPr>
              <w:jc w:val="left"/>
              <w:rPr>
                <w:szCs w:val="24"/>
              </w:rPr>
            </w:pPr>
            <w:r w:rsidRPr="009B1F6C">
              <w:rPr>
                <w:szCs w:val="24"/>
              </w:rPr>
              <w:t>Путепроводы со сталежелезобетонными пролетными строениями с приведенным пролетом от 50 до 80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09-03-003-04</w:t>
            </w:r>
          </w:p>
        </w:tc>
        <w:tc>
          <w:tcPr>
            <w:tcW w:w="6804" w:type="dxa"/>
            <w:vAlign w:val="center"/>
            <w:hideMark/>
          </w:tcPr>
          <w:p w:rsidR="009B5174" w:rsidRPr="009B1F6C" w:rsidRDefault="009B5174" w:rsidP="009B5339">
            <w:pPr>
              <w:jc w:val="left"/>
              <w:rPr>
                <w:szCs w:val="24"/>
              </w:rPr>
            </w:pPr>
            <w:r w:rsidRPr="009B1F6C">
              <w:rPr>
                <w:szCs w:val="24"/>
              </w:rPr>
              <w:t>Эстакады съездов со сталежелезобетонными пролетными строениями с приведенным пролетом от 50 до 80 м, средней высотой опор от 8 до 15м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0201" w:type="dxa"/>
            <w:gridSpan w:val="3"/>
            <w:noWrap/>
            <w:vAlign w:val="center"/>
          </w:tcPr>
          <w:p w:rsidR="009B5174" w:rsidRPr="009B1F6C" w:rsidRDefault="00691AC9" w:rsidP="003D14CD">
            <w:pPr>
              <w:spacing w:before="120" w:after="120"/>
              <w:jc w:val="center"/>
              <w:rPr>
                <w:bCs/>
                <w:szCs w:val="24"/>
              </w:rPr>
            </w:pPr>
            <w:r w:rsidRPr="009B1F6C">
              <w:rPr>
                <w:szCs w:val="24"/>
              </w:rPr>
              <w:t>Металлические</w:t>
            </w:r>
            <w:r w:rsidR="009B5174" w:rsidRPr="009B1F6C">
              <w:rPr>
                <w:szCs w:val="24"/>
              </w:rPr>
              <w:t xml:space="preserve"> пролетные строения</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09-01-004-01</w:t>
            </w:r>
          </w:p>
        </w:tc>
        <w:tc>
          <w:tcPr>
            <w:tcW w:w="6804" w:type="dxa"/>
            <w:vAlign w:val="center"/>
            <w:hideMark/>
          </w:tcPr>
          <w:p w:rsidR="009B5174" w:rsidRPr="009B1F6C" w:rsidRDefault="009B5174" w:rsidP="009B5339">
            <w:pPr>
              <w:jc w:val="left"/>
              <w:rPr>
                <w:szCs w:val="24"/>
              </w:rPr>
            </w:pPr>
            <w:r w:rsidRPr="009B1F6C">
              <w:rPr>
                <w:szCs w:val="24"/>
              </w:rPr>
              <w:t xml:space="preserve">Мосты с металлическими пролетными строениями </w:t>
            </w:r>
            <w:r w:rsidR="008F0986">
              <w:rPr>
                <w:szCs w:val="24"/>
              </w:rPr>
              <w:br/>
            </w:r>
            <w:r w:rsidRPr="009B1F6C">
              <w:rPr>
                <w:szCs w:val="24"/>
              </w:rPr>
              <w:t>с приведенным пролетом до 90 м, средней высотой опор до 8 м</w:t>
            </w:r>
          </w:p>
        </w:tc>
        <w:tc>
          <w:tcPr>
            <w:tcW w:w="1842" w:type="dxa"/>
            <w:vMerge w:val="restart"/>
            <w:noWrap/>
            <w:vAlign w:val="center"/>
            <w:hideMark/>
          </w:tcPr>
          <w:p w:rsidR="009B5174" w:rsidRPr="009B1F6C" w:rsidRDefault="0086209B" w:rsidP="002C4406">
            <w:pPr>
              <w:jc w:val="center"/>
              <w:rPr>
                <w:bCs/>
                <w:szCs w:val="24"/>
              </w:rPr>
            </w:pPr>
            <w:r w:rsidRPr="009B1F6C">
              <w:rPr>
                <w:bCs/>
                <w:szCs w:val="24"/>
              </w:rPr>
              <w:t>1,03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09-02-004-01</w:t>
            </w:r>
          </w:p>
        </w:tc>
        <w:tc>
          <w:tcPr>
            <w:tcW w:w="6804" w:type="dxa"/>
            <w:vAlign w:val="center"/>
            <w:hideMark/>
          </w:tcPr>
          <w:p w:rsidR="009B5174" w:rsidRPr="009B1F6C" w:rsidRDefault="009B5174" w:rsidP="009B5339">
            <w:pPr>
              <w:jc w:val="left"/>
              <w:rPr>
                <w:szCs w:val="24"/>
              </w:rPr>
            </w:pPr>
            <w:r w:rsidRPr="009B1F6C">
              <w:rPr>
                <w:szCs w:val="24"/>
              </w:rPr>
              <w:t xml:space="preserve">Путепроводы с металлическими пролетными строениями </w:t>
            </w:r>
            <w:r w:rsidR="008F0986">
              <w:rPr>
                <w:szCs w:val="24"/>
              </w:rPr>
              <w:br/>
            </w:r>
            <w:r w:rsidRPr="009B1F6C">
              <w:rPr>
                <w:szCs w:val="24"/>
              </w:rPr>
              <w:t>с длиной приведенного пролета до 55 м. Средняя высота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09-03-004-01</w:t>
            </w:r>
          </w:p>
        </w:tc>
        <w:tc>
          <w:tcPr>
            <w:tcW w:w="6804" w:type="dxa"/>
            <w:vAlign w:val="center"/>
            <w:hideMark/>
          </w:tcPr>
          <w:p w:rsidR="009B5174" w:rsidRPr="009B1F6C" w:rsidRDefault="009B5174" w:rsidP="009B5339">
            <w:pPr>
              <w:jc w:val="left"/>
              <w:rPr>
                <w:szCs w:val="24"/>
              </w:rPr>
            </w:pPr>
            <w:r w:rsidRPr="009B1F6C">
              <w:rPr>
                <w:szCs w:val="24"/>
              </w:rPr>
              <w:t xml:space="preserve">Эстакады съездов с металлическими пролетными строениями </w:t>
            </w:r>
            <w:r w:rsidR="008F0986">
              <w:rPr>
                <w:szCs w:val="24"/>
              </w:rPr>
              <w:br/>
            </w:r>
            <w:r w:rsidRPr="009B1F6C">
              <w:rPr>
                <w:szCs w:val="24"/>
              </w:rPr>
              <w:t>с приведенным пролетом до 55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09-01-004-02</w:t>
            </w:r>
          </w:p>
        </w:tc>
        <w:tc>
          <w:tcPr>
            <w:tcW w:w="6804" w:type="dxa"/>
            <w:vAlign w:val="center"/>
            <w:hideMark/>
          </w:tcPr>
          <w:p w:rsidR="009B5174" w:rsidRPr="009B1F6C" w:rsidRDefault="009B5174" w:rsidP="009B5339">
            <w:pPr>
              <w:jc w:val="left"/>
              <w:rPr>
                <w:szCs w:val="24"/>
              </w:rPr>
            </w:pPr>
            <w:r w:rsidRPr="009B1F6C">
              <w:rPr>
                <w:szCs w:val="24"/>
              </w:rPr>
              <w:t xml:space="preserve">Мосты с металлическими пролетными строениями </w:t>
            </w:r>
            <w:r w:rsidR="008F0986">
              <w:rPr>
                <w:szCs w:val="24"/>
              </w:rPr>
              <w:br/>
            </w:r>
            <w:r w:rsidRPr="009B1F6C">
              <w:rPr>
                <w:szCs w:val="24"/>
              </w:rPr>
              <w:t xml:space="preserve">с приведенным пролетом до 90 м, средней высотой опор </w:t>
            </w:r>
            <w:r w:rsidR="008F0986">
              <w:rPr>
                <w:szCs w:val="24"/>
              </w:rPr>
              <w:br/>
            </w:r>
            <w:r w:rsidRPr="009B1F6C">
              <w:rPr>
                <w:szCs w:val="24"/>
              </w:rPr>
              <w:t>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1,03</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09-02-004-02</w:t>
            </w:r>
          </w:p>
        </w:tc>
        <w:tc>
          <w:tcPr>
            <w:tcW w:w="6804" w:type="dxa"/>
            <w:vAlign w:val="center"/>
            <w:hideMark/>
          </w:tcPr>
          <w:p w:rsidR="009B5174" w:rsidRPr="009B1F6C" w:rsidRDefault="009B5174" w:rsidP="009B5339">
            <w:pPr>
              <w:jc w:val="left"/>
              <w:rPr>
                <w:szCs w:val="24"/>
              </w:rPr>
            </w:pPr>
            <w:r w:rsidRPr="009B1F6C">
              <w:rPr>
                <w:szCs w:val="24"/>
              </w:rPr>
              <w:t xml:space="preserve">Путепроводы с металлическими пролетными строениями </w:t>
            </w:r>
            <w:r w:rsidR="008F0986">
              <w:rPr>
                <w:szCs w:val="24"/>
              </w:rPr>
              <w:br/>
            </w:r>
            <w:r w:rsidRPr="009B1F6C">
              <w:rPr>
                <w:szCs w:val="24"/>
              </w:rPr>
              <w:t xml:space="preserve">с приведенным пролетом до 55 м, средней высотой опор </w:t>
            </w:r>
            <w:r w:rsidR="008F0986">
              <w:rPr>
                <w:szCs w:val="24"/>
              </w:rPr>
              <w:br/>
            </w:r>
            <w:r w:rsidRPr="009B1F6C">
              <w:rPr>
                <w:szCs w:val="24"/>
              </w:rPr>
              <w:t>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09-03-004-02</w:t>
            </w:r>
          </w:p>
        </w:tc>
        <w:tc>
          <w:tcPr>
            <w:tcW w:w="6804" w:type="dxa"/>
            <w:vAlign w:val="center"/>
            <w:hideMark/>
          </w:tcPr>
          <w:p w:rsidR="009B5174" w:rsidRPr="009B1F6C" w:rsidRDefault="009B5174" w:rsidP="009B5339">
            <w:pPr>
              <w:jc w:val="left"/>
              <w:rPr>
                <w:szCs w:val="24"/>
              </w:rPr>
            </w:pPr>
            <w:r w:rsidRPr="009B1F6C">
              <w:rPr>
                <w:szCs w:val="24"/>
              </w:rPr>
              <w:t xml:space="preserve">Эстакады съездов с металлическими пролетными строениями </w:t>
            </w:r>
            <w:r w:rsidR="008F0986">
              <w:rPr>
                <w:szCs w:val="24"/>
              </w:rPr>
              <w:br/>
            </w:r>
            <w:r w:rsidRPr="009B1F6C">
              <w:rPr>
                <w:szCs w:val="24"/>
              </w:rPr>
              <w:t xml:space="preserve">с приведенным пролетом до 55 м, средней высотой опор </w:t>
            </w:r>
            <w:r w:rsidR="008F0986">
              <w:rPr>
                <w:szCs w:val="24"/>
              </w:rPr>
              <w:br/>
            </w:r>
            <w:r w:rsidRPr="009B1F6C">
              <w:rPr>
                <w:szCs w:val="24"/>
              </w:rPr>
              <w:t>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F51D51">
        <w:trPr>
          <w:cantSplit/>
          <w:trHeight w:val="20"/>
          <w:jc w:val="center"/>
        </w:trPr>
        <w:tc>
          <w:tcPr>
            <w:tcW w:w="1555" w:type="dxa"/>
            <w:tcBorders>
              <w:top w:val="nil"/>
              <w:left w:val="nil"/>
              <w:bottom w:val="nil"/>
              <w:right w:val="nil"/>
            </w:tcBorders>
            <w:noWrap/>
            <w:vAlign w:val="center"/>
          </w:tcPr>
          <w:p w:rsidR="00894A97" w:rsidRPr="009B1F6C" w:rsidRDefault="00894A97" w:rsidP="00F51D51">
            <w:pPr>
              <w:jc w:val="center"/>
              <w:rPr>
                <w:bCs/>
                <w:szCs w:val="24"/>
              </w:rPr>
            </w:pPr>
          </w:p>
        </w:tc>
        <w:tc>
          <w:tcPr>
            <w:tcW w:w="6804" w:type="dxa"/>
            <w:tcBorders>
              <w:top w:val="nil"/>
              <w:left w:val="nil"/>
              <w:bottom w:val="nil"/>
              <w:right w:val="nil"/>
            </w:tcBorders>
          </w:tcPr>
          <w:p w:rsidR="00894A97" w:rsidRPr="009B1F6C" w:rsidRDefault="00894A97" w:rsidP="00F51D51">
            <w:pPr>
              <w:rPr>
                <w:szCs w:val="24"/>
              </w:rPr>
            </w:pPr>
          </w:p>
        </w:tc>
        <w:tc>
          <w:tcPr>
            <w:tcW w:w="1842" w:type="dxa"/>
            <w:tcBorders>
              <w:top w:val="nil"/>
              <w:left w:val="nil"/>
              <w:bottom w:val="nil"/>
              <w:right w:val="nil"/>
            </w:tcBorders>
            <w:vAlign w:val="center"/>
          </w:tcPr>
          <w:p w:rsidR="00894A97" w:rsidRPr="009B1F6C" w:rsidRDefault="00894A97" w:rsidP="00F51D51">
            <w:pPr>
              <w:jc w:val="center"/>
              <w:rPr>
                <w:bCs/>
                <w:szCs w:val="24"/>
              </w:rPr>
            </w:pPr>
          </w:p>
        </w:tc>
      </w:tr>
      <w:tr w:rsidR="009B1F6C" w:rsidRPr="009B1F6C" w:rsidTr="00F51D51">
        <w:trPr>
          <w:cantSplit/>
          <w:trHeight w:val="20"/>
          <w:jc w:val="center"/>
        </w:trPr>
        <w:tc>
          <w:tcPr>
            <w:tcW w:w="1555" w:type="dxa"/>
            <w:tcBorders>
              <w:top w:val="nil"/>
              <w:left w:val="nil"/>
              <w:bottom w:val="nil"/>
              <w:right w:val="nil"/>
            </w:tcBorders>
            <w:noWrap/>
            <w:vAlign w:val="center"/>
          </w:tcPr>
          <w:p w:rsidR="00894A97" w:rsidRPr="009B1F6C" w:rsidRDefault="00894A97" w:rsidP="00F51D51">
            <w:pPr>
              <w:jc w:val="center"/>
              <w:rPr>
                <w:bCs/>
                <w:szCs w:val="24"/>
              </w:rPr>
            </w:pPr>
          </w:p>
        </w:tc>
        <w:tc>
          <w:tcPr>
            <w:tcW w:w="6804" w:type="dxa"/>
            <w:tcBorders>
              <w:top w:val="nil"/>
              <w:left w:val="nil"/>
              <w:bottom w:val="nil"/>
              <w:right w:val="nil"/>
            </w:tcBorders>
          </w:tcPr>
          <w:p w:rsidR="00894A97" w:rsidRPr="009B1F6C" w:rsidRDefault="00894A97" w:rsidP="00F51D51">
            <w:pPr>
              <w:rPr>
                <w:szCs w:val="24"/>
              </w:rPr>
            </w:pPr>
          </w:p>
        </w:tc>
        <w:tc>
          <w:tcPr>
            <w:tcW w:w="1842" w:type="dxa"/>
            <w:tcBorders>
              <w:top w:val="nil"/>
              <w:left w:val="nil"/>
              <w:bottom w:val="nil"/>
              <w:right w:val="nil"/>
            </w:tcBorders>
            <w:vAlign w:val="center"/>
          </w:tcPr>
          <w:p w:rsidR="00894A97" w:rsidRPr="009B1F6C" w:rsidRDefault="00894A97" w:rsidP="00F51D51">
            <w:pPr>
              <w:jc w:val="center"/>
              <w:rPr>
                <w:bCs/>
                <w:szCs w:val="24"/>
              </w:rPr>
            </w:pPr>
          </w:p>
        </w:tc>
      </w:tr>
      <w:tr w:rsidR="009B1F6C" w:rsidRPr="009B1F6C" w:rsidTr="00F51D51">
        <w:trPr>
          <w:cantSplit/>
          <w:trHeight w:val="20"/>
          <w:jc w:val="center"/>
        </w:trPr>
        <w:tc>
          <w:tcPr>
            <w:tcW w:w="1555" w:type="dxa"/>
            <w:tcBorders>
              <w:top w:val="nil"/>
              <w:left w:val="nil"/>
              <w:bottom w:val="nil"/>
              <w:right w:val="nil"/>
            </w:tcBorders>
            <w:noWrap/>
            <w:vAlign w:val="center"/>
          </w:tcPr>
          <w:p w:rsidR="00894A97" w:rsidRPr="009B1F6C" w:rsidRDefault="00894A97" w:rsidP="00F51D51">
            <w:pPr>
              <w:jc w:val="center"/>
              <w:rPr>
                <w:bCs/>
                <w:szCs w:val="24"/>
              </w:rPr>
            </w:pPr>
          </w:p>
        </w:tc>
        <w:tc>
          <w:tcPr>
            <w:tcW w:w="6804" w:type="dxa"/>
            <w:tcBorders>
              <w:top w:val="nil"/>
              <w:left w:val="nil"/>
              <w:bottom w:val="nil"/>
              <w:right w:val="nil"/>
            </w:tcBorders>
          </w:tcPr>
          <w:p w:rsidR="00894A97" w:rsidRPr="009B1F6C" w:rsidRDefault="00894A97" w:rsidP="00F51D51">
            <w:pPr>
              <w:rPr>
                <w:szCs w:val="24"/>
              </w:rPr>
            </w:pPr>
          </w:p>
        </w:tc>
        <w:tc>
          <w:tcPr>
            <w:tcW w:w="1842" w:type="dxa"/>
            <w:tcBorders>
              <w:top w:val="nil"/>
              <w:left w:val="nil"/>
              <w:bottom w:val="nil"/>
              <w:right w:val="nil"/>
            </w:tcBorders>
            <w:vAlign w:val="center"/>
          </w:tcPr>
          <w:p w:rsidR="00894A97" w:rsidRPr="009B1F6C" w:rsidRDefault="00894A97" w:rsidP="00F51D51">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09-01-004-03</w:t>
            </w:r>
          </w:p>
        </w:tc>
        <w:tc>
          <w:tcPr>
            <w:tcW w:w="6804" w:type="dxa"/>
            <w:vAlign w:val="center"/>
            <w:hideMark/>
          </w:tcPr>
          <w:p w:rsidR="009B5174" w:rsidRPr="009B1F6C" w:rsidRDefault="009B5174" w:rsidP="009B5339">
            <w:pPr>
              <w:jc w:val="left"/>
              <w:rPr>
                <w:szCs w:val="24"/>
              </w:rPr>
            </w:pPr>
            <w:r w:rsidRPr="009B1F6C">
              <w:rPr>
                <w:szCs w:val="24"/>
              </w:rPr>
              <w:t xml:space="preserve">Мосты с металлическими пролетными строениями </w:t>
            </w:r>
            <w:r w:rsidR="008F0986">
              <w:rPr>
                <w:szCs w:val="24"/>
              </w:rPr>
              <w:br/>
            </w:r>
            <w:r w:rsidRPr="009B1F6C">
              <w:rPr>
                <w:szCs w:val="24"/>
              </w:rPr>
              <w:t>с приведенным пролетом от 90 до 130 м, средней высотой опор до 8 м</w:t>
            </w:r>
          </w:p>
        </w:tc>
        <w:tc>
          <w:tcPr>
            <w:tcW w:w="1842" w:type="dxa"/>
            <w:vMerge w:val="restart"/>
            <w:noWrap/>
            <w:vAlign w:val="center"/>
            <w:hideMark/>
          </w:tcPr>
          <w:p w:rsidR="009B5174" w:rsidRPr="009B1F6C" w:rsidRDefault="008D3701"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09-02-004-03</w:t>
            </w:r>
          </w:p>
        </w:tc>
        <w:tc>
          <w:tcPr>
            <w:tcW w:w="6804" w:type="dxa"/>
            <w:vAlign w:val="center"/>
            <w:hideMark/>
          </w:tcPr>
          <w:p w:rsidR="009B5174" w:rsidRPr="009B1F6C" w:rsidRDefault="009B5174" w:rsidP="009B5339">
            <w:pPr>
              <w:jc w:val="left"/>
              <w:rPr>
                <w:szCs w:val="24"/>
              </w:rPr>
            </w:pPr>
            <w:r w:rsidRPr="009B1F6C">
              <w:rPr>
                <w:szCs w:val="24"/>
              </w:rPr>
              <w:t xml:space="preserve">Путепроводы с металлическими пролетными строениями </w:t>
            </w:r>
            <w:r w:rsidR="008F0986">
              <w:rPr>
                <w:szCs w:val="24"/>
              </w:rPr>
              <w:br/>
            </w:r>
            <w:r w:rsidRPr="009B1F6C">
              <w:rPr>
                <w:szCs w:val="24"/>
              </w:rPr>
              <w:t>с приведенным пролетом от 55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09-03-004-03</w:t>
            </w:r>
          </w:p>
        </w:tc>
        <w:tc>
          <w:tcPr>
            <w:tcW w:w="6804" w:type="dxa"/>
            <w:vAlign w:val="center"/>
            <w:hideMark/>
          </w:tcPr>
          <w:p w:rsidR="009B5174" w:rsidRPr="009B1F6C" w:rsidRDefault="009B5174" w:rsidP="009B5339">
            <w:pPr>
              <w:jc w:val="left"/>
              <w:rPr>
                <w:szCs w:val="24"/>
              </w:rPr>
            </w:pPr>
            <w:r w:rsidRPr="009B1F6C">
              <w:rPr>
                <w:szCs w:val="24"/>
              </w:rPr>
              <w:t xml:space="preserve">Эстакады съездов с металлическими пролетными строениями </w:t>
            </w:r>
            <w:r w:rsidR="008F0986">
              <w:rPr>
                <w:szCs w:val="24"/>
              </w:rPr>
              <w:br/>
            </w:r>
            <w:r w:rsidRPr="009B1F6C">
              <w:rPr>
                <w:szCs w:val="24"/>
              </w:rPr>
              <w:t>с приведенным пролетом от 55 до 80 м, средней высотой опор до 8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09-01-004-04</w:t>
            </w:r>
          </w:p>
        </w:tc>
        <w:tc>
          <w:tcPr>
            <w:tcW w:w="6804" w:type="dxa"/>
            <w:vAlign w:val="center"/>
            <w:hideMark/>
          </w:tcPr>
          <w:p w:rsidR="009B5174" w:rsidRPr="009B1F6C" w:rsidRDefault="009B5174" w:rsidP="009B5339">
            <w:pPr>
              <w:jc w:val="left"/>
              <w:rPr>
                <w:szCs w:val="24"/>
              </w:rPr>
            </w:pPr>
            <w:r w:rsidRPr="009B1F6C">
              <w:rPr>
                <w:szCs w:val="24"/>
              </w:rPr>
              <w:t xml:space="preserve">Мосты с металлическими пролетными строениями </w:t>
            </w:r>
            <w:r w:rsidR="008F0986">
              <w:rPr>
                <w:szCs w:val="24"/>
              </w:rPr>
              <w:br/>
            </w:r>
            <w:r w:rsidRPr="009B1F6C">
              <w:rPr>
                <w:szCs w:val="24"/>
              </w:rPr>
              <w:t>с приведенным пролетом от 90 до 130 м, средней высотой опор от 8 до 15 м</w:t>
            </w:r>
          </w:p>
        </w:tc>
        <w:tc>
          <w:tcPr>
            <w:tcW w:w="1842" w:type="dxa"/>
            <w:vMerge w:val="restart"/>
            <w:noWrap/>
            <w:vAlign w:val="center"/>
            <w:hideMark/>
          </w:tcPr>
          <w:p w:rsidR="009B5174" w:rsidRPr="009B1F6C" w:rsidRDefault="0052418A" w:rsidP="002C4406">
            <w:pPr>
              <w:jc w:val="center"/>
              <w:rPr>
                <w:bCs/>
                <w:szCs w:val="24"/>
              </w:rPr>
            </w:pPr>
            <w:r w:rsidRPr="009B1F6C">
              <w:rPr>
                <w:bCs/>
                <w:szCs w:val="24"/>
              </w:rPr>
              <w:t>1,04</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09-02-004-04</w:t>
            </w:r>
          </w:p>
        </w:tc>
        <w:tc>
          <w:tcPr>
            <w:tcW w:w="6804" w:type="dxa"/>
            <w:vAlign w:val="center"/>
            <w:hideMark/>
          </w:tcPr>
          <w:p w:rsidR="009B5174" w:rsidRPr="009B1F6C" w:rsidRDefault="009B5174" w:rsidP="009B5339">
            <w:pPr>
              <w:jc w:val="left"/>
              <w:rPr>
                <w:szCs w:val="24"/>
              </w:rPr>
            </w:pPr>
            <w:r w:rsidRPr="009B1F6C">
              <w:rPr>
                <w:szCs w:val="24"/>
              </w:rPr>
              <w:t xml:space="preserve">Путепроводы с металлическими пролетными строениями </w:t>
            </w:r>
            <w:r w:rsidR="008F0986">
              <w:rPr>
                <w:szCs w:val="24"/>
              </w:rPr>
              <w:br/>
            </w:r>
            <w:r w:rsidRPr="009B1F6C">
              <w:rPr>
                <w:szCs w:val="24"/>
              </w:rPr>
              <w:t>с приведенным пролетом от 55 до 80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09-03-004-04</w:t>
            </w:r>
          </w:p>
        </w:tc>
        <w:tc>
          <w:tcPr>
            <w:tcW w:w="6804" w:type="dxa"/>
            <w:vAlign w:val="center"/>
            <w:hideMark/>
          </w:tcPr>
          <w:p w:rsidR="009B5174" w:rsidRPr="009B1F6C" w:rsidRDefault="009B5174" w:rsidP="009B5339">
            <w:pPr>
              <w:jc w:val="left"/>
              <w:rPr>
                <w:szCs w:val="24"/>
              </w:rPr>
            </w:pPr>
            <w:r w:rsidRPr="009B1F6C">
              <w:rPr>
                <w:szCs w:val="24"/>
              </w:rPr>
              <w:t xml:space="preserve">Эстакады съездов с металлическими пролетными строениями </w:t>
            </w:r>
            <w:r w:rsidR="008F0986">
              <w:rPr>
                <w:szCs w:val="24"/>
              </w:rPr>
              <w:br/>
            </w:r>
            <w:r w:rsidRPr="009B1F6C">
              <w:rPr>
                <w:szCs w:val="24"/>
              </w:rPr>
              <w:t>с приведенным пролетом от 55 до 80 м, средней высотой опор от 8 до 15 м</w:t>
            </w:r>
          </w:p>
        </w:tc>
        <w:tc>
          <w:tcPr>
            <w:tcW w:w="1842" w:type="dxa"/>
            <w:vMerge/>
            <w:vAlign w:val="center"/>
            <w:hideMark/>
          </w:tcPr>
          <w:p w:rsidR="009B5174" w:rsidRPr="009B1F6C" w:rsidRDefault="009B5174" w:rsidP="002C4406">
            <w:pPr>
              <w:jc w:val="center"/>
              <w:rPr>
                <w:bCs/>
                <w:szCs w:val="24"/>
              </w:rPr>
            </w:pPr>
          </w:p>
        </w:tc>
      </w:tr>
      <w:tr w:rsidR="009B1F6C" w:rsidRPr="009B1F6C" w:rsidTr="002C4406">
        <w:trPr>
          <w:cantSplit/>
          <w:trHeight w:val="20"/>
          <w:jc w:val="center"/>
        </w:trPr>
        <w:tc>
          <w:tcPr>
            <w:tcW w:w="10201" w:type="dxa"/>
            <w:gridSpan w:val="3"/>
            <w:noWrap/>
            <w:vAlign w:val="center"/>
          </w:tcPr>
          <w:p w:rsidR="009B5174" w:rsidRPr="009B1F6C" w:rsidRDefault="009B5174" w:rsidP="003D14CD">
            <w:pPr>
              <w:spacing w:before="120" w:after="120"/>
              <w:jc w:val="center"/>
              <w:rPr>
                <w:bCs/>
                <w:szCs w:val="24"/>
              </w:rPr>
            </w:pPr>
            <w:r w:rsidRPr="009B1F6C">
              <w:rPr>
                <w:szCs w:val="24"/>
              </w:rPr>
              <w:t>Пешеходные переходы (мосты)</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09-04-001-01</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со сборными железобетонными пролетными строениями. Без защитного покрытия (остекления) пешеходной зоны</w:t>
            </w:r>
          </w:p>
        </w:tc>
        <w:tc>
          <w:tcPr>
            <w:tcW w:w="1842" w:type="dxa"/>
            <w:noWrap/>
            <w:vAlign w:val="center"/>
            <w:hideMark/>
          </w:tcPr>
          <w:p w:rsidR="009B5174" w:rsidRPr="009B1F6C" w:rsidRDefault="0052418A" w:rsidP="002C4406">
            <w:pPr>
              <w:jc w:val="center"/>
              <w:rPr>
                <w:bCs/>
                <w:szCs w:val="24"/>
              </w:rPr>
            </w:pPr>
            <w:r w:rsidRPr="009B1F6C">
              <w:rPr>
                <w:bCs/>
                <w:szCs w:val="24"/>
              </w:rPr>
              <w:t>1,11</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09-04-001-02</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со сборными железобетонными пролетными строениями. С защитным покрытием (остеклением) пешеходной зоны</w:t>
            </w:r>
          </w:p>
        </w:tc>
        <w:tc>
          <w:tcPr>
            <w:tcW w:w="1842" w:type="dxa"/>
            <w:noWrap/>
            <w:vAlign w:val="center"/>
            <w:hideMark/>
          </w:tcPr>
          <w:p w:rsidR="009B5174" w:rsidRPr="009B1F6C" w:rsidRDefault="009B5174" w:rsidP="002C4406">
            <w:pPr>
              <w:jc w:val="center"/>
              <w:rPr>
                <w:bCs/>
                <w:szCs w:val="24"/>
              </w:rPr>
            </w:pPr>
            <w:r w:rsidRPr="009B1F6C">
              <w:rPr>
                <w:bCs/>
                <w:szCs w:val="24"/>
              </w:rPr>
              <w:t>1,07</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09-04-002-01</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 металлическими пролетными строениями. Без защитного покрытия (остекления) пешеходной зоны</w:t>
            </w:r>
          </w:p>
        </w:tc>
        <w:tc>
          <w:tcPr>
            <w:tcW w:w="1842" w:type="dxa"/>
            <w:noWrap/>
            <w:vAlign w:val="center"/>
            <w:hideMark/>
          </w:tcPr>
          <w:p w:rsidR="009B5174" w:rsidRPr="009B1F6C" w:rsidRDefault="00820C47" w:rsidP="002C4406">
            <w:pPr>
              <w:jc w:val="center"/>
              <w:rPr>
                <w:bCs/>
                <w:szCs w:val="24"/>
              </w:rPr>
            </w:pPr>
            <w:r w:rsidRPr="009B1F6C">
              <w:rPr>
                <w:bCs/>
                <w:szCs w:val="24"/>
              </w:rPr>
              <w:t>1,08</w:t>
            </w:r>
          </w:p>
        </w:tc>
      </w:tr>
      <w:tr w:rsidR="009B1F6C"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09-04-002-02</w:t>
            </w:r>
          </w:p>
        </w:tc>
        <w:tc>
          <w:tcPr>
            <w:tcW w:w="6804" w:type="dxa"/>
            <w:vAlign w:val="center"/>
            <w:hideMark/>
          </w:tcPr>
          <w:p w:rsidR="009B5174" w:rsidRPr="009B1F6C" w:rsidRDefault="009B5174" w:rsidP="009B5339">
            <w:pPr>
              <w:jc w:val="left"/>
              <w:rPr>
                <w:szCs w:val="24"/>
              </w:rPr>
            </w:pPr>
            <w:r w:rsidRPr="009B1F6C">
              <w:rPr>
                <w:szCs w:val="24"/>
              </w:rPr>
              <w:t>Пешеходные переходы (мосты) в составе уличной дорожной сети с металлическими пролетными строениями. С защитным покрытием (остеклением) пешеходной зоны</w:t>
            </w:r>
          </w:p>
        </w:tc>
        <w:tc>
          <w:tcPr>
            <w:tcW w:w="1842" w:type="dxa"/>
            <w:noWrap/>
            <w:vAlign w:val="center"/>
            <w:hideMark/>
          </w:tcPr>
          <w:p w:rsidR="009B5174" w:rsidRPr="009B1F6C" w:rsidRDefault="0052418A" w:rsidP="002C4406">
            <w:pPr>
              <w:jc w:val="center"/>
              <w:rPr>
                <w:bCs/>
                <w:szCs w:val="24"/>
              </w:rPr>
            </w:pPr>
            <w:r w:rsidRPr="009B1F6C">
              <w:rPr>
                <w:bCs/>
                <w:szCs w:val="24"/>
              </w:rPr>
              <w:t>1,06</w:t>
            </w:r>
          </w:p>
        </w:tc>
      </w:tr>
      <w:tr w:rsidR="009B1F6C" w:rsidRPr="009B1F6C" w:rsidTr="00BE41F2">
        <w:trPr>
          <w:cantSplit/>
          <w:trHeight w:val="272"/>
          <w:jc w:val="center"/>
        </w:trPr>
        <w:tc>
          <w:tcPr>
            <w:tcW w:w="10201" w:type="dxa"/>
            <w:gridSpan w:val="3"/>
            <w:noWrap/>
            <w:vAlign w:val="center"/>
          </w:tcPr>
          <w:p w:rsidR="009B5174" w:rsidRPr="009B1F6C" w:rsidRDefault="009B5174" w:rsidP="003D14CD">
            <w:pPr>
              <w:spacing w:before="120" w:after="120"/>
              <w:jc w:val="center"/>
              <w:rPr>
                <w:bCs/>
                <w:szCs w:val="24"/>
              </w:rPr>
            </w:pPr>
            <w:r w:rsidRPr="009B1F6C">
              <w:rPr>
                <w:szCs w:val="24"/>
              </w:rPr>
              <w:t>Подпорные стены</w:t>
            </w:r>
          </w:p>
        </w:tc>
      </w:tr>
      <w:tr w:rsidR="009B5174" w:rsidRPr="009B1F6C" w:rsidTr="002C4406">
        <w:trPr>
          <w:cantSplit/>
          <w:trHeight w:val="20"/>
          <w:jc w:val="center"/>
        </w:trPr>
        <w:tc>
          <w:tcPr>
            <w:tcW w:w="1555" w:type="dxa"/>
            <w:noWrap/>
            <w:vAlign w:val="center"/>
            <w:hideMark/>
          </w:tcPr>
          <w:p w:rsidR="009B5174" w:rsidRPr="009B1F6C" w:rsidRDefault="009B5174" w:rsidP="002C4406">
            <w:pPr>
              <w:jc w:val="center"/>
              <w:rPr>
                <w:bCs/>
                <w:szCs w:val="24"/>
              </w:rPr>
            </w:pPr>
            <w:r w:rsidRPr="009B1F6C">
              <w:rPr>
                <w:bCs/>
                <w:szCs w:val="24"/>
              </w:rPr>
              <w:t>09-05-001-02</w:t>
            </w:r>
          </w:p>
        </w:tc>
        <w:tc>
          <w:tcPr>
            <w:tcW w:w="6804" w:type="dxa"/>
            <w:vAlign w:val="center"/>
            <w:hideMark/>
          </w:tcPr>
          <w:p w:rsidR="009B5174" w:rsidRPr="009B1F6C" w:rsidRDefault="009B5174" w:rsidP="009B5339">
            <w:pPr>
              <w:jc w:val="left"/>
              <w:rPr>
                <w:szCs w:val="24"/>
              </w:rPr>
            </w:pPr>
            <w:r w:rsidRPr="009B1F6C">
              <w:rPr>
                <w:szCs w:val="24"/>
              </w:rPr>
              <w:t>Подпорные стены из монолитного железобетона. На свайном основании</w:t>
            </w:r>
          </w:p>
        </w:tc>
        <w:tc>
          <w:tcPr>
            <w:tcW w:w="1842" w:type="dxa"/>
            <w:noWrap/>
            <w:vAlign w:val="center"/>
            <w:hideMark/>
          </w:tcPr>
          <w:p w:rsidR="009B5174" w:rsidRPr="009B1F6C" w:rsidRDefault="0052418A" w:rsidP="002C4406">
            <w:pPr>
              <w:jc w:val="center"/>
              <w:rPr>
                <w:bCs/>
                <w:szCs w:val="24"/>
              </w:rPr>
            </w:pPr>
            <w:r w:rsidRPr="009B1F6C">
              <w:rPr>
                <w:bCs/>
                <w:szCs w:val="24"/>
              </w:rPr>
              <w:t>1,08</w:t>
            </w:r>
          </w:p>
        </w:tc>
      </w:tr>
    </w:tbl>
    <w:p w:rsidR="009B5174" w:rsidRPr="009B1F6C" w:rsidRDefault="009B5174" w:rsidP="009B5174">
      <w:pPr>
        <w:ind w:firstLine="426"/>
        <w:contextualSpacing/>
        <w:jc w:val="center"/>
        <w:rPr>
          <w:bCs/>
          <w:szCs w:val="24"/>
        </w:rPr>
      </w:pPr>
    </w:p>
    <w:p w:rsidR="00822268" w:rsidRPr="009B1F6C" w:rsidRDefault="009B5174" w:rsidP="0003248B">
      <w:pPr>
        <w:ind w:firstLine="426"/>
        <w:jc w:val="both"/>
        <w:rPr>
          <w:szCs w:val="24"/>
        </w:rPr>
      </w:pPr>
      <w:r w:rsidRPr="009B1F6C">
        <w:rPr>
          <w:szCs w:val="24"/>
        </w:rPr>
        <w:t xml:space="preserve">В случаях, когда часть фундаментов опор сооружается не в вечномерзлых грунтах и/или принято решение сооружать фундаменты без сохранения </w:t>
      </w:r>
      <w:r w:rsidR="004119AD">
        <w:rPr>
          <w:szCs w:val="24"/>
        </w:rPr>
        <w:t>мерзлого состояния грунтов</w:t>
      </w:r>
      <w:r w:rsidRPr="009B1F6C">
        <w:rPr>
          <w:szCs w:val="24"/>
        </w:rPr>
        <w:t xml:space="preserve">, </w:t>
      </w:r>
      <w:r w:rsidR="00872DCF">
        <w:rPr>
          <w:sz w:val="23"/>
          <w:szCs w:val="23"/>
        </w:rPr>
        <w:t>рекомендуется осуществлять корректировку коэффициента, приведенного в таблице 8, по формуле:</w:t>
      </w:r>
    </w:p>
    <w:p w:rsidR="00822268" w:rsidRPr="009B1F6C" w:rsidRDefault="00822268" w:rsidP="0003248B">
      <w:pPr>
        <w:ind w:firstLine="426"/>
        <w:jc w:val="both"/>
        <w:rPr>
          <w:szCs w:val="24"/>
        </w:rPr>
      </w:pPr>
    </w:p>
    <w:p w:rsidR="009B5174" w:rsidRPr="009B1F6C" w:rsidRDefault="009B5174" w:rsidP="00460B7A">
      <w:pPr>
        <w:jc w:val="center"/>
        <w:rPr>
          <w:szCs w:val="24"/>
        </w:rPr>
      </w:pPr>
      <w:r w:rsidRPr="009B1F6C">
        <w:rPr>
          <w:noProof/>
          <w:szCs w:val="24"/>
          <w:lang w:eastAsia="ru-RU"/>
        </w:rPr>
        <w:drawing>
          <wp:inline distT="0" distB="0" distL="0" distR="0" wp14:anchorId="79B768FB" wp14:editId="0C43676A">
            <wp:extent cx="1097280" cy="354698"/>
            <wp:effectExtent l="0" t="0" r="7620" b="7620"/>
            <wp:docPr id="42" name="Рисунок 42">
              <a:extLst xmlns:a="http://schemas.openxmlformats.org/drawingml/2006/main">
                <a:ext uri="{63B3BB69-23CF-44E3-9099-C40C66FF867C}">
                  <a14:compatExt xmlns:a14="http://schemas.microsoft.com/office/drawing/2010/main" spid="_x0000_s205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205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7301" cy="354705"/>
                    </a:xfrm>
                    <a:prstGeom prst="rect">
                      <a:avLst/>
                    </a:prstGeom>
                  </pic:spPr>
                </pic:pic>
              </a:graphicData>
            </a:graphic>
          </wp:inline>
        </w:drawing>
      </w:r>
      <w:r w:rsidR="00460B7A" w:rsidRPr="009B1F6C">
        <w:rPr>
          <w:szCs w:val="24"/>
        </w:rPr>
        <w:t>,</w:t>
      </w:r>
    </w:p>
    <w:p w:rsidR="009B5174" w:rsidRPr="009B1F6C" w:rsidRDefault="009B5174" w:rsidP="00D77B14">
      <w:pPr>
        <w:ind w:left="1134"/>
        <w:rPr>
          <w:szCs w:val="24"/>
        </w:rPr>
      </w:pPr>
      <w:r w:rsidRPr="009B1F6C">
        <w:rPr>
          <w:iCs/>
          <w:szCs w:val="24"/>
        </w:rPr>
        <w:t>где:</w:t>
      </w:r>
    </w:p>
    <w:p w:rsidR="009B5174" w:rsidRPr="009B1F6C" w:rsidRDefault="009B5174" w:rsidP="00D77B14">
      <w:pPr>
        <w:ind w:left="1134"/>
        <w:rPr>
          <w:szCs w:val="24"/>
        </w:rPr>
      </w:pPr>
      <w:proofErr w:type="spellStart"/>
      <w:r w:rsidRPr="009B1F6C">
        <w:rPr>
          <w:szCs w:val="24"/>
        </w:rPr>
        <w:t>k</w:t>
      </w:r>
      <w:r w:rsidRPr="009B1F6C">
        <w:rPr>
          <w:i/>
          <w:szCs w:val="24"/>
          <w:vertAlign w:val="subscript"/>
        </w:rPr>
        <w:t>мкор</w:t>
      </w:r>
      <w:proofErr w:type="spellEnd"/>
      <w:r w:rsidRPr="009B1F6C">
        <w:rPr>
          <w:szCs w:val="24"/>
        </w:rPr>
        <w:t xml:space="preserve"> - коэффициент на мерзлоту с учетом корректировки</w:t>
      </w:r>
      <w:r w:rsidR="004119AD">
        <w:rPr>
          <w:szCs w:val="24"/>
        </w:rPr>
        <w:t>;</w:t>
      </w:r>
    </w:p>
    <w:p w:rsidR="009B5174" w:rsidRPr="009B1F6C" w:rsidRDefault="009B5174" w:rsidP="00D77B14">
      <w:pPr>
        <w:ind w:left="1134"/>
        <w:rPr>
          <w:szCs w:val="24"/>
        </w:rPr>
      </w:pPr>
      <w:proofErr w:type="spellStart"/>
      <w:r w:rsidRPr="009B1F6C">
        <w:rPr>
          <w:szCs w:val="24"/>
        </w:rPr>
        <w:t>k</w:t>
      </w:r>
      <w:r w:rsidRPr="009B1F6C">
        <w:rPr>
          <w:i/>
          <w:szCs w:val="24"/>
          <w:vertAlign w:val="subscript"/>
        </w:rPr>
        <w:t>м</w:t>
      </w:r>
      <w:proofErr w:type="spellEnd"/>
      <w:r w:rsidRPr="009B1F6C">
        <w:rPr>
          <w:szCs w:val="24"/>
        </w:rPr>
        <w:t xml:space="preserve"> - коэффициент на</w:t>
      </w:r>
      <w:r w:rsidR="00D34E88" w:rsidRPr="009B1F6C">
        <w:rPr>
          <w:szCs w:val="24"/>
        </w:rPr>
        <w:t xml:space="preserve"> мерзлоту (</w:t>
      </w:r>
      <w:r w:rsidR="00022DD4" w:rsidRPr="009B1F6C">
        <w:rPr>
          <w:szCs w:val="24"/>
        </w:rPr>
        <w:t xml:space="preserve">Таблица </w:t>
      </w:r>
      <w:r w:rsidR="00E3072F" w:rsidRPr="009B1F6C">
        <w:rPr>
          <w:szCs w:val="24"/>
        </w:rPr>
        <w:t>8</w:t>
      </w:r>
      <w:r w:rsidR="00022DD4" w:rsidRPr="009B1F6C">
        <w:rPr>
          <w:szCs w:val="24"/>
        </w:rPr>
        <w:t xml:space="preserve"> настоящего сборника</w:t>
      </w:r>
      <w:r w:rsidRPr="009B1F6C">
        <w:rPr>
          <w:szCs w:val="24"/>
        </w:rPr>
        <w:t>)</w:t>
      </w:r>
      <w:del w:id="9" w:author="Стрелов Вячеслав Юрьевич" w:date="2024-02-09T15:07:00Z">
        <w:r w:rsidRPr="009B1F6C" w:rsidDel="004119AD">
          <w:rPr>
            <w:szCs w:val="24"/>
          </w:rPr>
          <w:tab/>
        </w:r>
      </w:del>
      <w:r w:rsidR="004119AD">
        <w:rPr>
          <w:szCs w:val="24"/>
        </w:rPr>
        <w:t>;</w:t>
      </w:r>
    </w:p>
    <w:p w:rsidR="009B5174" w:rsidRPr="009B1F6C" w:rsidRDefault="009B5174" w:rsidP="00D77B14">
      <w:pPr>
        <w:ind w:left="1134"/>
        <w:rPr>
          <w:szCs w:val="24"/>
        </w:rPr>
      </w:pPr>
      <w:proofErr w:type="spellStart"/>
      <w:r w:rsidRPr="009B1F6C">
        <w:rPr>
          <w:szCs w:val="24"/>
        </w:rPr>
        <w:t>N</w:t>
      </w:r>
      <w:r w:rsidRPr="009B1F6C">
        <w:rPr>
          <w:i/>
          <w:szCs w:val="24"/>
          <w:vertAlign w:val="subscript"/>
        </w:rPr>
        <w:t>м</w:t>
      </w:r>
      <w:proofErr w:type="spellEnd"/>
      <w:r w:rsidRPr="009B1F6C">
        <w:rPr>
          <w:szCs w:val="24"/>
        </w:rPr>
        <w:t xml:space="preserve"> - количество опор, сооружаемых в вечномерзлых грунтах</w:t>
      </w:r>
      <w:r w:rsidR="004119AD">
        <w:rPr>
          <w:szCs w:val="24"/>
        </w:rPr>
        <w:t>;</w:t>
      </w:r>
    </w:p>
    <w:p w:rsidR="00822268" w:rsidRPr="009B1F6C" w:rsidRDefault="009B5174" w:rsidP="00D77B14">
      <w:pPr>
        <w:ind w:left="1134"/>
        <w:rPr>
          <w:szCs w:val="24"/>
        </w:rPr>
      </w:pPr>
      <w:r w:rsidRPr="009B1F6C">
        <w:rPr>
          <w:szCs w:val="24"/>
        </w:rPr>
        <w:t>N - общее количество опор мостового сооружения</w:t>
      </w:r>
      <w:r w:rsidR="004119AD">
        <w:rPr>
          <w:szCs w:val="24"/>
        </w:rPr>
        <w:t>.</w:t>
      </w:r>
    </w:p>
    <w:p w:rsidR="00822268" w:rsidRPr="009B1F6C" w:rsidRDefault="00822268" w:rsidP="00D77B14">
      <w:pPr>
        <w:ind w:left="1134"/>
        <w:rPr>
          <w:szCs w:val="24"/>
        </w:rPr>
      </w:pPr>
    </w:p>
    <w:p w:rsidR="009B5174" w:rsidRPr="009B1F6C" w:rsidRDefault="009B5174" w:rsidP="0003248B">
      <w:pPr>
        <w:ind w:firstLine="426"/>
        <w:jc w:val="both"/>
        <w:rPr>
          <w:szCs w:val="24"/>
        </w:rPr>
      </w:pPr>
      <w:r w:rsidRPr="009B1F6C">
        <w:rPr>
          <w:szCs w:val="24"/>
        </w:rPr>
        <w:t xml:space="preserve">В случаях, когда часть буронабивных свай сооружается не в вечномерзлых грунтах и/или принято решение сооружать фундаменты без сохранения </w:t>
      </w:r>
      <w:r w:rsidR="004119AD">
        <w:rPr>
          <w:szCs w:val="24"/>
        </w:rPr>
        <w:t>мерзлого состояния грунтов</w:t>
      </w:r>
      <w:r w:rsidR="008F0986">
        <w:rPr>
          <w:szCs w:val="24"/>
        </w:rPr>
        <w:t xml:space="preserve">, </w:t>
      </w:r>
      <w:r w:rsidR="00766778">
        <w:rPr>
          <w:sz w:val="23"/>
          <w:szCs w:val="23"/>
        </w:rPr>
        <w:t xml:space="preserve">рекомендуется осуществлять корректировку коэффициента, приведенного в таблице 8 и учитывающего изменение стоимости показателя НЦС 09-05-001-02 «Подпорные стены из монолитного железобетона», по формуле: </w:t>
      </w:r>
    </w:p>
    <w:p w:rsidR="009B5174" w:rsidRPr="009B1F6C" w:rsidRDefault="009B5174" w:rsidP="00460B7A">
      <w:pPr>
        <w:jc w:val="center"/>
        <w:rPr>
          <w:szCs w:val="24"/>
        </w:rPr>
      </w:pPr>
      <w:r w:rsidRPr="009B1F6C">
        <w:rPr>
          <w:noProof/>
          <w:szCs w:val="24"/>
          <w:lang w:eastAsia="ru-RU"/>
        </w:rPr>
        <w:drawing>
          <wp:inline distT="0" distB="0" distL="0" distR="0" wp14:anchorId="10E2F54C" wp14:editId="6DE92964">
            <wp:extent cx="1311966" cy="298966"/>
            <wp:effectExtent l="0" t="0" r="2540" b="6350"/>
            <wp:docPr id="46" name="Рисунок 46">
              <a:extLst xmlns:a="http://schemas.openxmlformats.org/drawingml/2006/main">
                <a:ext uri="{63B3BB69-23CF-44E3-9099-C40C66FF867C}">
                  <a14:compatExt xmlns:a14="http://schemas.microsoft.com/office/drawing/2010/main" spid="_x0000_s2051"/>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205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14901" cy="299635"/>
                    </a:xfrm>
                    <a:prstGeom prst="rect">
                      <a:avLst/>
                    </a:prstGeom>
                  </pic:spPr>
                </pic:pic>
              </a:graphicData>
            </a:graphic>
          </wp:inline>
        </w:drawing>
      </w:r>
      <w:r w:rsidR="00460B7A" w:rsidRPr="009B1F6C">
        <w:rPr>
          <w:szCs w:val="24"/>
        </w:rPr>
        <w:t>,</w:t>
      </w:r>
    </w:p>
    <w:p w:rsidR="009B5174" w:rsidRPr="009B1F6C" w:rsidRDefault="009B5174" w:rsidP="008A3C59">
      <w:pPr>
        <w:ind w:left="851"/>
        <w:rPr>
          <w:szCs w:val="24"/>
        </w:rPr>
      </w:pPr>
      <w:r w:rsidRPr="009B1F6C">
        <w:rPr>
          <w:szCs w:val="24"/>
        </w:rPr>
        <w:t>где:</w:t>
      </w:r>
    </w:p>
    <w:p w:rsidR="009B5174" w:rsidRPr="009B1F6C" w:rsidRDefault="009B5174" w:rsidP="008A3C59">
      <w:pPr>
        <w:ind w:left="851"/>
        <w:rPr>
          <w:szCs w:val="24"/>
        </w:rPr>
      </w:pPr>
      <w:proofErr w:type="spellStart"/>
      <w:r w:rsidRPr="009B1F6C">
        <w:rPr>
          <w:szCs w:val="24"/>
        </w:rPr>
        <w:t>k</w:t>
      </w:r>
      <w:r w:rsidRPr="009B1F6C">
        <w:rPr>
          <w:i/>
          <w:szCs w:val="24"/>
          <w:vertAlign w:val="subscript"/>
        </w:rPr>
        <w:t>мкор</w:t>
      </w:r>
      <w:proofErr w:type="spellEnd"/>
      <w:r w:rsidRPr="009B1F6C">
        <w:rPr>
          <w:szCs w:val="24"/>
        </w:rPr>
        <w:t xml:space="preserve"> - коэффициент на мерзлоту с учетом корректировки;</w:t>
      </w:r>
    </w:p>
    <w:p w:rsidR="009B5174" w:rsidRPr="009B1F6C" w:rsidRDefault="009B5174" w:rsidP="008A3C59">
      <w:pPr>
        <w:ind w:left="851"/>
        <w:rPr>
          <w:szCs w:val="24"/>
        </w:rPr>
      </w:pPr>
      <w:proofErr w:type="spellStart"/>
      <w:r w:rsidRPr="009B1F6C">
        <w:rPr>
          <w:szCs w:val="24"/>
        </w:rPr>
        <w:t>k</w:t>
      </w:r>
      <w:r w:rsidRPr="009B1F6C">
        <w:rPr>
          <w:i/>
          <w:szCs w:val="24"/>
          <w:vertAlign w:val="subscript"/>
        </w:rPr>
        <w:t>м</w:t>
      </w:r>
      <w:proofErr w:type="spellEnd"/>
      <w:r w:rsidRPr="009B1F6C">
        <w:rPr>
          <w:szCs w:val="24"/>
        </w:rPr>
        <w:t xml:space="preserve"> - к</w:t>
      </w:r>
      <w:r w:rsidR="002C1C46" w:rsidRPr="009B1F6C">
        <w:rPr>
          <w:szCs w:val="24"/>
        </w:rPr>
        <w:t xml:space="preserve">оэффициент на мерзлоту </w:t>
      </w:r>
      <w:r w:rsidR="006D40C9" w:rsidRPr="009B1F6C">
        <w:rPr>
          <w:szCs w:val="24"/>
        </w:rPr>
        <w:t>(</w:t>
      </w:r>
      <w:r w:rsidR="00022DD4" w:rsidRPr="009B1F6C">
        <w:rPr>
          <w:szCs w:val="24"/>
        </w:rPr>
        <w:t>Таблица 8 настоящего сборника</w:t>
      </w:r>
      <w:r w:rsidR="006D40C9" w:rsidRPr="009B1F6C">
        <w:rPr>
          <w:szCs w:val="24"/>
        </w:rPr>
        <w:t>)</w:t>
      </w:r>
      <w:r w:rsidRPr="009B1F6C">
        <w:rPr>
          <w:szCs w:val="24"/>
        </w:rPr>
        <w:t>;</w:t>
      </w:r>
    </w:p>
    <w:p w:rsidR="009B5174" w:rsidRPr="009B1F6C" w:rsidRDefault="009B5174" w:rsidP="008A3C59">
      <w:pPr>
        <w:ind w:left="851"/>
        <w:rPr>
          <w:szCs w:val="24"/>
        </w:rPr>
      </w:pPr>
      <w:proofErr w:type="spellStart"/>
      <w:r w:rsidRPr="009B1F6C">
        <w:rPr>
          <w:szCs w:val="24"/>
        </w:rPr>
        <w:t>N</w:t>
      </w:r>
      <w:r w:rsidRPr="009B1F6C">
        <w:rPr>
          <w:i/>
          <w:szCs w:val="24"/>
          <w:vertAlign w:val="subscript"/>
        </w:rPr>
        <w:t>рБНСм</w:t>
      </w:r>
      <w:proofErr w:type="spellEnd"/>
      <w:r w:rsidRPr="009B1F6C">
        <w:rPr>
          <w:szCs w:val="24"/>
        </w:rPr>
        <w:t xml:space="preserve"> - количество поперечных рядов свай, сооружаемых в вечномерзлых грунтах;</w:t>
      </w:r>
    </w:p>
    <w:p w:rsidR="00822268" w:rsidRPr="009B1F6C" w:rsidRDefault="009B5174" w:rsidP="008A3C59">
      <w:pPr>
        <w:ind w:left="851"/>
        <w:rPr>
          <w:szCs w:val="24"/>
        </w:rPr>
      </w:pPr>
      <w:proofErr w:type="spellStart"/>
      <w:r w:rsidRPr="009B1F6C">
        <w:rPr>
          <w:szCs w:val="24"/>
        </w:rPr>
        <w:t>N</w:t>
      </w:r>
      <w:r w:rsidRPr="009B1F6C">
        <w:rPr>
          <w:i/>
          <w:szCs w:val="24"/>
          <w:vertAlign w:val="subscript"/>
        </w:rPr>
        <w:t>рБНС</w:t>
      </w:r>
      <w:proofErr w:type="spellEnd"/>
      <w:r w:rsidRPr="009B1F6C">
        <w:rPr>
          <w:szCs w:val="24"/>
        </w:rPr>
        <w:t xml:space="preserve"> - общее количество поперечных рядов свай.</w:t>
      </w:r>
    </w:p>
    <w:p w:rsidR="00822268" w:rsidRPr="009B1F6C" w:rsidRDefault="00822268" w:rsidP="008A3C59">
      <w:pPr>
        <w:ind w:left="851"/>
        <w:rPr>
          <w:szCs w:val="24"/>
        </w:rPr>
      </w:pPr>
    </w:p>
    <w:p w:rsidR="00661786" w:rsidRPr="009B1F6C" w:rsidRDefault="00F357DC"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В районах субъектов Российской Федерации, с расчетной сейсмической интенсивностью 7, 8 и 9 баллов,</w:t>
      </w:r>
      <w:r w:rsidR="00661786" w:rsidRPr="009B1F6C">
        <w:rPr>
          <w:szCs w:val="24"/>
          <w:lang w:eastAsia="ru-RU"/>
        </w:rPr>
        <w:t xml:space="preserve"> для учета удорожания стоимости строительства для </w:t>
      </w:r>
      <w:r w:rsidR="00022DD4" w:rsidRPr="009B1F6C">
        <w:rPr>
          <w:szCs w:val="24"/>
          <w:lang w:eastAsia="ru-RU"/>
        </w:rPr>
        <w:t xml:space="preserve">Показателей </w:t>
      </w:r>
      <w:r w:rsidR="0055744D" w:rsidRPr="009B1F6C">
        <w:rPr>
          <w:szCs w:val="24"/>
        </w:rPr>
        <w:t xml:space="preserve">НЦС </w:t>
      </w:r>
      <w:r w:rsidR="00022DD4" w:rsidRPr="009B1F6C">
        <w:rPr>
          <w:szCs w:val="24"/>
        </w:rPr>
        <w:br/>
      </w:r>
      <w:r w:rsidR="00661786" w:rsidRPr="009B1F6C">
        <w:rPr>
          <w:szCs w:val="24"/>
          <w:lang w:eastAsia="ru-RU"/>
        </w:rPr>
        <w:t>09-01-004-01</w:t>
      </w:r>
      <w:r w:rsidR="00A52C32" w:rsidRPr="009B1F6C">
        <w:rPr>
          <w:szCs w:val="24"/>
          <w:lang w:eastAsia="ru-RU"/>
        </w:rPr>
        <w:t xml:space="preserve">, </w:t>
      </w:r>
      <w:r w:rsidR="00661786" w:rsidRPr="009B1F6C">
        <w:rPr>
          <w:szCs w:val="24"/>
          <w:lang w:eastAsia="ru-RU"/>
        </w:rPr>
        <w:t xml:space="preserve">09-01-004-02 </w:t>
      </w:r>
      <w:r w:rsidR="00906F11" w:rsidRPr="009B1F6C">
        <w:rPr>
          <w:szCs w:val="24"/>
          <w:lang w:eastAsia="ru-RU"/>
        </w:rPr>
        <w:t xml:space="preserve">рекомендуется применять </w:t>
      </w:r>
      <w:r w:rsidR="00661786" w:rsidRPr="009B1F6C">
        <w:rPr>
          <w:szCs w:val="24"/>
          <w:lang w:eastAsia="ru-RU"/>
        </w:rPr>
        <w:t>коэффициент</w:t>
      </w:r>
      <w:r w:rsidR="00F47416" w:rsidRPr="009B1F6C">
        <w:rPr>
          <w:szCs w:val="24"/>
          <w:lang w:eastAsia="ru-RU"/>
        </w:rPr>
        <w:t xml:space="preserve"> </w:t>
      </w:r>
      <w:r w:rsidR="00661786" w:rsidRPr="009B1F6C">
        <w:rPr>
          <w:szCs w:val="24"/>
          <w:lang w:eastAsia="ru-RU"/>
        </w:rPr>
        <w:t>К</w:t>
      </w:r>
      <w:r w:rsidR="00661786" w:rsidRPr="009B1F6C">
        <w:rPr>
          <w:szCs w:val="24"/>
          <w:vertAlign w:val="subscript"/>
          <w:lang w:eastAsia="ru-RU"/>
        </w:rPr>
        <w:t>с</w:t>
      </w:r>
      <w:r w:rsidR="00661786" w:rsidRPr="009B1F6C">
        <w:rPr>
          <w:szCs w:val="24"/>
          <w:lang w:eastAsia="ru-RU"/>
        </w:rPr>
        <w:t xml:space="preserve"> 1,05.</w:t>
      </w:r>
    </w:p>
    <w:p w:rsidR="00862C51" w:rsidRPr="009B1F6C" w:rsidRDefault="000C7F8E"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необходимости к </w:t>
      </w:r>
      <w:r w:rsidR="0055744D" w:rsidRPr="009B1F6C">
        <w:rPr>
          <w:szCs w:val="24"/>
          <w:lang w:eastAsia="ru-RU"/>
        </w:rPr>
        <w:t xml:space="preserve">Показателям </w:t>
      </w:r>
      <w:r w:rsidR="004C6700" w:rsidRPr="009B1F6C">
        <w:rPr>
          <w:szCs w:val="24"/>
          <w:lang w:eastAsia="ru-RU"/>
        </w:rPr>
        <w:t xml:space="preserve">НЦС </w:t>
      </w:r>
      <w:r w:rsidRPr="009B1F6C">
        <w:rPr>
          <w:szCs w:val="24"/>
          <w:lang w:eastAsia="ru-RU"/>
        </w:rPr>
        <w:t>Отдела 1 настоящего сборника могут быть применены поправочные коэффициенты</w:t>
      </w:r>
      <w:r w:rsidR="00405496" w:rsidRPr="009B1F6C">
        <w:rPr>
          <w:szCs w:val="24"/>
          <w:lang w:eastAsia="ru-RU"/>
        </w:rPr>
        <w:t>, предусмотренные пунктами 18-26</w:t>
      </w:r>
      <w:r w:rsidRPr="009B1F6C">
        <w:rPr>
          <w:szCs w:val="24"/>
          <w:lang w:eastAsia="ru-RU"/>
        </w:rPr>
        <w:t xml:space="preserve"> настоящей технической части. При этом коэф</w:t>
      </w:r>
      <w:r w:rsidR="00405496" w:rsidRPr="009B1F6C">
        <w:rPr>
          <w:szCs w:val="24"/>
          <w:lang w:eastAsia="ru-RU"/>
        </w:rPr>
        <w:t>фициенты, приведенные в пункте 19</w:t>
      </w:r>
      <w:r w:rsidRPr="009B1F6C">
        <w:rPr>
          <w:szCs w:val="24"/>
          <w:lang w:eastAsia="ru-RU"/>
        </w:rPr>
        <w:t xml:space="preserve"> настоящей технической части, являются </w:t>
      </w:r>
      <w:proofErr w:type="spellStart"/>
      <w:r w:rsidRPr="009B1F6C">
        <w:rPr>
          <w:szCs w:val="24"/>
          <w:lang w:eastAsia="ru-RU"/>
        </w:rPr>
        <w:t>ценообразующими</w:t>
      </w:r>
      <w:proofErr w:type="spellEnd"/>
      <w:r w:rsidRPr="009B1F6C">
        <w:rPr>
          <w:szCs w:val="24"/>
          <w:lang w:eastAsia="ru-RU"/>
        </w:rPr>
        <w:t xml:space="preserve"> коэффициентами. Коэффициент</w:t>
      </w:r>
      <w:r w:rsidR="00405496" w:rsidRPr="009B1F6C">
        <w:rPr>
          <w:szCs w:val="24"/>
          <w:lang w:eastAsia="ru-RU"/>
        </w:rPr>
        <w:t xml:space="preserve">ы, приведенные в пунктах 18, 25 </w:t>
      </w:r>
      <w:r w:rsidRPr="009B1F6C">
        <w:rPr>
          <w:szCs w:val="24"/>
          <w:lang w:eastAsia="ru-RU"/>
        </w:rPr>
        <w:t>на</w:t>
      </w:r>
      <w:r w:rsidR="00405496" w:rsidRPr="009B1F6C">
        <w:rPr>
          <w:szCs w:val="24"/>
          <w:lang w:eastAsia="ru-RU"/>
        </w:rPr>
        <w:t>стоящей технической части, являю</w:t>
      </w:r>
      <w:r w:rsidRPr="009B1F6C">
        <w:rPr>
          <w:szCs w:val="24"/>
          <w:lang w:eastAsia="ru-RU"/>
        </w:rPr>
        <w:t>тся усложняющим</w:t>
      </w:r>
      <w:r w:rsidR="00405496" w:rsidRPr="009B1F6C">
        <w:rPr>
          <w:szCs w:val="24"/>
          <w:lang w:eastAsia="ru-RU"/>
        </w:rPr>
        <w:t>и коэффициентами</w:t>
      </w:r>
      <w:r w:rsidRPr="009B1F6C">
        <w:rPr>
          <w:szCs w:val="24"/>
          <w:lang w:eastAsia="ru-RU"/>
        </w:rPr>
        <w:t>.</w:t>
      </w:r>
    </w:p>
    <w:p w:rsidR="00822268" w:rsidRPr="009B1F6C" w:rsidRDefault="003A38F0" w:rsidP="00F4741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При необходимости применения к </w:t>
      </w:r>
      <w:r w:rsidR="0055744D" w:rsidRPr="009B1F6C">
        <w:rPr>
          <w:szCs w:val="24"/>
          <w:lang w:eastAsia="ru-RU"/>
        </w:rPr>
        <w:t xml:space="preserve">Показателям </w:t>
      </w:r>
      <w:r w:rsidRPr="009B1F6C">
        <w:rPr>
          <w:szCs w:val="24"/>
          <w:lang w:eastAsia="ru-RU"/>
        </w:rPr>
        <w:t xml:space="preserve">НЦС Отдела 1 настоящего сборника нескольких </w:t>
      </w:r>
      <w:proofErr w:type="spellStart"/>
      <w:r w:rsidRPr="009B1F6C">
        <w:rPr>
          <w:szCs w:val="24"/>
          <w:lang w:eastAsia="ru-RU"/>
        </w:rPr>
        <w:t>ценообразующих</w:t>
      </w:r>
      <w:proofErr w:type="spellEnd"/>
      <w:r w:rsidRPr="009B1F6C">
        <w:rPr>
          <w:szCs w:val="24"/>
          <w:lang w:eastAsia="ru-RU"/>
        </w:rPr>
        <w:t xml:space="preserve"> или усложняющих коэффициентов, размер которых больше единицы, значение общего </w:t>
      </w:r>
      <w:proofErr w:type="spellStart"/>
      <w:r w:rsidRPr="009B1F6C">
        <w:rPr>
          <w:szCs w:val="24"/>
          <w:lang w:eastAsia="ru-RU"/>
        </w:rPr>
        <w:t>ценообразующего</w:t>
      </w:r>
      <w:proofErr w:type="spellEnd"/>
      <w:r w:rsidRPr="009B1F6C">
        <w:rPr>
          <w:szCs w:val="24"/>
          <w:lang w:eastAsia="ru-RU"/>
        </w:rPr>
        <w:t xml:space="preserve"> или усложняющего коэффициента </w:t>
      </w:r>
      <w:r w:rsidR="00227E18">
        <w:rPr>
          <w:szCs w:val="24"/>
          <w:lang w:eastAsia="ru-RU"/>
        </w:rPr>
        <w:t xml:space="preserve">рекомендуется </w:t>
      </w:r>
      <w:r w:rsidR="00227E18" w:rsidRPr="009B1F6C">
        <w:rPr>
          <w:szCs w:val="24"/>
          <w:lang w:eastAsia="ru-RU"/>
        </w:rPr>
        <w:t xml:space="preserve">определять </w:t>
      </w:r>
      <w:r w:rsidRPr="009B1F6C">
        <w:rPr>
          <w:szCs w:val="24"/>
          <w:lang w:eastAsia="ru-RU"/>
        </w:rPr>
        <w:t>по формуле:</w:t>
      </w:r>
    </w:p>
    <w:p w:rsidR="00822268" w:rsidRPr="009B1F6C" w:rsidRDefault="00822268" w:rsidP="00822268">
      <w:pPr>
        <w:tabs>
          <w:tab w:val="left" w:pos="851"/>
        </w:tabs>
        <w:suppressAutoHyphens/>
        <w:ind w:left="426"/>
        <w:jc w:val="both"/>
        <w:rPr>
          <w:rFonts w:eastAsia="Times New Roman" w:cs="Times New Roman"/>
          <w:szCs w:val="24"/>
          <w:lang w:eastAsia="ru-RU"/>
        </w:rPr>
      </w:pPr>
    </w:p>
    <w:p w:rsidR="003A38F0" w:rsidRPr="009B1F6C" w:rsidRDefault="003B69F9" w:rsidP="00460B7A">
      <w:pPr>
        <w:suppressAutoHyphens/>
        <w:jc w:val="center"/>
        <w:rPr>
          <w:rFonts w:eastAsia="Times New Roman" w:cs="Times New Roman"/>
          <w:szCs w:val="24"/>
          <w:lang w:eastAsia="ru-RU"/>
        </w:rPr>
      </w:pPr>
      <m:oMath>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eqArr>
              <m:eqArrPr>
                <m:ctrlPr>
                  <w:rPr>
                    <w:rFonts w:ascii="Cambria Math" w:eastAsia="Times New Roman" w:hAnsi="Cambria Math" w:cs="Times New Roman"/>
                    <w:szCs w:val="24"/>
                    <w:lang w:eastAsia="ru-RU"/>
                  </w:rPr>
                </m:ctrlPr>
              </m:eqArrPr>
              <m:e>
                <m:r>
                  <m:rPr>
                    <m:sty m:val="p"/>
                  </m:rPr>
                  <w:rPr>
                    <w:rFonts w:ascii="Cambria Math" w:eastAsia="Times New Roman" w:hAnsi="Cambria Math" w:cs="Times New Roman"/>
                    <w:szCs w:val="24"/>
                    <w:lang w:eastAsia="ru-RU"/>
                  </w:rPr>
                  <m:t>ценообр/</m:t>
                </m:r>
              </m:e>
              <m:e>
                <m:r>
                  <m:rPr>
                    <m:sty m:val="p"/>
                  </m:rPr>
                  <w:rPr>
                    <w:rFonts w:ascii="Cambria Math" w:eastAsia="Times New Roman" w:hAnsi="Cambria Math" w:cs="Times New Roman"/>
                    <w:szCs w:val="24"/>
                    <w:lang w:eastAsia="ru-RU"/>
                  </w:rPr>
                  <m:t>услож</m:t>
                </m:r>
              </m:e>
            </m:eqArr>
          </m:sub>
          <m:sup>
            <m:r>
              <m:rPr>
                <m:sty m:val="p"/>
              </m:rPr>
              <w:rPr>
                <w:rFonts w:ascii="Cambria Math" w:eastAsia="Times New Roman" w:hAnsi="Cambria Math" w:cs="Times New Roman"/>
                <w:szCs w:val="24"/>
                <w:lang w:eastAsia="ru-RU"/>
              </w:rPr>
              <m:t>общ</m:t>
            </m:r>
          </m:sup>
        </m:sSubSup>
        <m:r>
          <m:rPr>
            <m:sty m:val="p"/>
          </m:rPr>
          <w:rPr>
            <w:rFonts w:ascii="Cambria Math" w:eastAsia="Times New Roman" w:hAnsi="Cambria Math" w:cs="Times New Roman"/>
            <w:szCs w:val="24"/>
            <w:lang w:eastAsia="ru-RU"/>
          </w:rPr>
          <m:t>=1+</m:t>
        </m:r>
        <m:nary>
          <m:naryPr>
            <m:chr m:val="∑"/>
            <m:limLoc m:val="undOvr"/>
            <m:subHide m:val="1"/>
            <m:supHide m:val="1"/>
            <m:ctrlPr>
              <w:rPr>
                <w:rFonts w:ascii="Cambria Math" w:eastAsia="Times New Roman" w:hAnsi="Cambria Math" w:cs="Times New Roman"/>
                <w:szCs w:val="24"/>
                <w:lang w:eastAsia="ru-RU"/>
              </w:rPr>
            </m:ctrlPr>
          </m:naryPr>
          <m:sub/>
          <m:sup/>
          <m:e>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r>
                  <m:rPr>
                    <m:sty m:val="p"/>
                  </m:rPr>
                  <w:rPr>
                    <w:rFonts w:ascii="Cambria Math" w:eastAsia="Times New Roman" w:hAnsi="Cambria Math" w:cs="Times New Roman"/>
                    <w:szCs w:val="24"/>
                    <w:lang w:eastAsia="ru-RU"/>
                  </w:rPr>
                  <m:t>ценобр/услож</m:t>
                </m:r>
              </m:sub>
              <m:sup>
                <m:r>
                  <w:rPr>
                    <w:rFonts w:ascii="Cambria Math" w:eastAsia="Times New Roman" w:hAnsi="Cambria Math" w:cs="Times New Roman"/>
                    <w:szCs w:val="24"/>
                    <w:lang w:eastAsia="ru-RU"/>
                  </w:rPr>
                  <m:t>i</m:t>
                </m:r>
              </m:sup>
            </m:sSubSup>
            <m:r>
              <m:rPr>
                <m:sty m:val="p"/>
              </m:rPr>
              <w:rPr>
                <w:rFonts w:ascii="Cambria Math" w:eastAsia="Times New Roman" w:hAnsi="Cambria Math" w:cs="Times New Roman"/>
                <w:szCs w:val="24"/>
                <w:lang w:eastAsia="ru-RU"/>
              </w:rPr>
              <m:t>-1)</m:t>
            </m:r>
          </m:e>
        </m:nary>
      </m:oMath>
      <w:r w:rsidR="003A38F0" w:rsidRPr="009B1F6C">
        <w:rPr>
          <w:rFonts w:eastAsia="Times New Roman" w:cs="Times New Roman"/>
          <w:szCs w:val="24"/>
          <w:lang w:eastAsia="ru-RU"/>
        </w:rPr>
        <w:t>,</w:t>
      </w:r>
    </w:p>
    <w:p w:rsidR="003A38F0" w:rsidRPr="009B1F6C" w:rsidRDefault="003A38F0" w:rsidP="008A3C59">
      <w:pPr>
        <w:suppressAutoHyphens/>
        <w:ind w:left="1418" w:hanging="567"/>
        <w:jc w:val="both"/>
        <w:rPr>
          <w:rFonts w:eastAsia="Times New Roman" w:cs="Times New Roman"/>
          <w:szCs w:val="24"/>
          <w:lang w:eastAsia="ru-RU"/>
        </w:rPr>
      </w:pPr>
      <w:r w:rsidRPr="009B1F6C">
        <w:rPr>
          <w:rFonts w:eastAsia="Times New Roman" w:cs="Times New Roman"/>
          <w:szCs w:val="24"/>
          <w:lang w:eastAsia="ru-RU"/>
        </w:rPr>
        <w:t>где:</w:t>
      </w:r>
    </w:p>
    <w:p w:rsidR="003A38F0" w:rsidRPr="009B1F6C" w:rsidRDefault="003B69F9" w:rsidP="008A3C59">
      <w:pPr>
        <w:suppressAutoHyphens/>
        <w:ind w:left="1418" w:hanging="567"/>
        <w:jc w:val="both"/>
        <w:rPr>
          <w:rFonts w:eastAsia="Times New Roman" w:cs="Times New Roman"/>
          <w:szCs w:val="24"/>
          <w:lang w:eastAsia="ru-RU"/>
        </w:rPr>
      </w:pPr>
      <m:oMath>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r>
              <m:rPr>
                <m:sty m:val="p"/>
              </m:rPr>
              <w:rPr>
                <w:rFonts w:ascii="Cambria Math" w:eastAsia="Times New Roman" w:hAnsi="Cambria Math" w:cs="Times New Roman"/>
                <w:szCs w:val="24"/>
                <w:lang w:eastAsia="ru-RU"/>
              </w:rPr>
              <m:t>ценообр/услож</m:t>
            </m:r>
          </m:sub>
          <m:sup>
            <m:r>
              <m:rPr>
                <m:sty m:val="p"/>
              </m:rPr>
              <w:rPr>
                <w:rFonts w:ascii="Cambria Math" w:eastAsia="Times New Roman" w:hAnsi="Cambria Math" w:cs="Times New Roman"/>
                <w:szCs w:val="24"/>
                <w:lang w:eastAsia="ru-RU"/>
              </w:rPr>
              <m:t>общ</m:t>
            </m:r>
          </m:sup>
        </m:sSubSup>
      </m:oMath>
      <w:r w:rsidR="003A38F0" w:rsidRPr="009B1F6C">
        <w:rPr>
          <w:rFonts w:eastAsia="Times New Roman" w:cs="Times New Roman"/>
          <w:szCs w:val="24"/>
          <w:lang w:eastAsia="ru-RU"/>
        </w:rPr>
        <w:t xml:space="preserve"> – общий ценообразующий/усложняющий коэффициент;</w:t>
      </w:r>
    </w:p>
    <w:p w:rsidR="00822268" w:rsidRPr="009B1F6C" w:rsidRDefault="003B69F9" w:rsidP="008A3C59">
      <w:pPr>
        <w:suppressAutoHyphens/>
        <w:ind w:left="1418" w:hanging="567"/>
        <w:jc w:val="both"/>
        <w:rPr>
          <w:rFonts w:eastAsia="Times New Roman" w:cs="Times New Roman"/>
          <w:szCs w:val="24"/>
          <w:lang w:eastAsia="ru-RU"/>
        </w:rPr>
      </w:pPr>
      <m:oMath>
        <m:sSubSup>
          <m:sSubSupPr>
            <m:ctrlPr>
              <w:rPr>
                <w:rFonts w:ascii="Cambria Math" w:eastAsia="Times New Roman" w:hAnsi="Cambria Math" w:cs="Times New Roman"/>
                <w:szCs w:val="24"/>
                <w:lang w:eastAsia="ru-RU"/>
              </w:rPr>
            </m:ctrlPr>
          </m:sSubSupPr>
          <m:e>
            <m:r>
              <m:rPr>
                <m:sty m:val="p"/>
              </m:rPr>
              <w:rPr>
                <w:rFonts w:ascii="Cambria Math" w:eastAsia="Times New Roman" w:hAnsi="Cambria Math" w:cs="Times New Roman"/>
                <w:szCs w:val="24"/>
                <w:lang w:eastAsia="ru-RU"/>
              </w:rPr>
              <m:t>К</m:t>
            </m:r>
          </m:e>
          <m:sub>
            <m:r>
              <m:rPr>
                <m:sty m:val="p"/>
              </m:rPr>
              <w:rPr>
                <w:rFonts w:ascii="Cambria Math" w:eastAsia="Times New Roman" w:hAnsi="Cambria Math" w:cs="Times New Roman"/>
                <w:szCs w:val="24"/>
                <w:lang w:eastAsia="ru-RU"/>
              </w:rPr>
              <m:t>ценобр/услож</m:t>
            </m:r>
          </m:sub>
          <m:sup>
            <m:r>
              <w:rPr>
                <w:rFonts w:ascii="Cambria Math" w:eastAsia="Times New Roman" w:hAnsi="Cambria Math" w:cs="Times New Roman"/>
                <w:szCs w:val="24"/>
                <w:lang w:eastAsia="ru-RU"/>
              </w:rPr>
              <m:t>i</m:t>
            </m:r>
          </m:sup>
        </m:sSubSup>
      </m:oMath>
      <w:r w:rsidR="003A38F0" w:rsidRPr="009B1F6C">
        <w:rPr>
          <w:rFonts w:eastAsia="Times New Roman" w:cs="Times New Roman"/>
          <w:szCs w:val="24"/>
          <w:lang w:eastAsia="ru-RU"/>
        </w:rPr>
        <w:t xml:space="preserve"> – ценообразующие или усложняющие коэффициенты, приведенные </w:t>
      </w:r>
      <w:r w:rsidR="00801D3F" w:rsidRPr="009B1F6C">
        <w:rPr>
          <w:rFonts w:eastAsia="Times New Roman" w:cs="Times New Roman"/>
          <w:szCs w:val="24"/>
          <w:lang w:eastAsia="ru-RU"/>
        </w:rPr>
        <w:br/>
      </w:r>
      <w:r w:rsidR="003A38F0" w:rsidRPr="009B1F6C">
        <w:rPr>
          <w:rFonts w:eastAsia="Times New Roman" w:cs="Times New Roman"/>
          <w:szCs w:val="24"/>
          <w:lang w:eastAsia="ru-RU"/>
        </w:rPr>
        <w:t xml:space="preserve">в технической части настоящего сборника, необходимость применения которых </w:t>
      </w:r>
      <w:r w:rsidR="00894A97" w:rsidRPr="009B1F6C">
        <w:rPr>
          <w:rFonts w:eastAsia="Times New Roman" w:cs="Times New Roman"/>
          <w:szCs w:val="24"/>
          <w:lang w:eastAsia="ru-RU"/>
        </w:rPr>
        <w:br/>
      </w:r>
      <w:r w:rsidR="003A38F0" w:rsidRPr="009B1F6C">
        <w:rPr>
          <w:rFonts w:eastAsia="Times New Roman" w:cs="Times New Roman"/>
          <w:szCs w:val="24"/>
          <w:lang w:eastAsia="ru-RU"/>
        </w:rPr>
        <w:t xml:space="preserve">к </w:t>
      </w:r>
      <w:r w:rsidR="0055744D" w:rsidRPr="009B1F6C">
        <w:rPr>
          <w:rFonts w:eastAsia="Times New Roman" w:cs="Times New Roman"/>
          <w:szCs w:val="24"/>
          <w:lang w:eastAsia="ru-RU"/>
        </w:rPr>
        <w:t xml:space="preserve">Показателям </w:t>
      </w:r>
      <w:r w:rsidR="003A38F0" w:rsidRPr="009B1F6C">
        <w:rPr>
          <w:rFonts w:eastAsia="Times New Roman" w:cs="Times New Roman"/>
          <w:szCs w:val="24"/>
          <w:lang w:eastAsia="ru-RU"/>
        </w:rPr>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894A97" w:rsidRPr="009B1F6C">
        <w:rPr>
          <w:rFonts w:eastAsia="Times New Roman" w:cs="Times New Roman"/>
          <w:szCs w:val="24"/>
          <w:lang w:eastAsia="ru-RU"/>
        </w:rPr>
        <w:br/>
      </w:r>
      <w:r w:rsidR="003A38F0" w:rsidRPr="009B1F6C">
        <w:rPr>
          <w:rFonts w:eastAsia="Times New Roman" w:cs="Times New Roman"/>
          <w:szCs w:val="24"/>
          <w:lang w:eastAsia="ru-RU"/>
        </w:rPr>
        <w:t>в денежных средствах, необходимых для его создания.</w:t>
      </w:r>
    </w:p>
    <w:p w:rsidR="00822268" w:rsidRPr="009B1F6C" w:rsidRDefault="00822268" w:rsidP="008A3C59">
      <w:pPr>
        <w:suppressAutoHyphens/>
        <w:ind w:left="1418" w:hanging="567"/>
        <w:jc w:val="both"/>
        <w:rPr>
          <w:rFonts w:eastAsia="Times New Roman" w:cs="Times New Roman"/>
          <w:szCs w:val="24"/>
          <w:lang w:eastAsia="ru-RU"/>
        </w:rPr>
      </w:pPr>
    </w:p>
    <w:p w:rsidR="0015611C" w:rsidRPr="009B1F6C" w:rsidRDefault="00F921F8" w:rsidP="00801D3F">
      <w:pPr>
        <w:numPr>
          <w:ilvl w:val="0"/>
          <w:numId w:val="25"/>
        </w:numPr>
        <w:tabs>
          <w:tab w:val="left" w:pos="851"/>
        </w:tabs>
        <w:suppressAutoHyphens/>
        <w:ind w:left="0" w:firstLine="426"/>
        <w:jc w:val="both"/>
        <w:rPr>
          <w:rFonts w:eastAsia="Times New Roman" w:cs="Times New Roman"/>
          <w:szCs w:val="24"/>
          <w:lang w:eastAsia="ru-RU"/>
        </w:rPr>
      </w:pPr>
      <w:r w:rsidRPr="009B1F6C">
        <w:rPr>
          <w:rFonts w:eastAsia="Times New Roman" w:cs="Times New Roman"/>
          <w:szCs w:val="24"/>
          <w:lang w:eastAsia="ru-RU"/>
        </w:rPr>
        <w:t xml:space="preserve">При одновременном применении к </w:t>
      </w:r>
      <w:r w:rsidR="0055744D" w:rsidRPr="009B1F6C">
        <w:rPr>
          <w:rFonts w:eastAsia="Times New Roman" w:cs="Times New Roman"/>
          <w:szCs w:val="24"/>
          <w:lang w:eastAsia="ru-RU"/>
        </w:rPr>
        <w:t xml:space="preserve">Показателям </w:t>
      </w:r>
      <w:r w:rsidRPr="009B1F6C">
        <w:rPr>
          <w:rFonts w:eastAsia="Times New Roman" w:cs="Times New Roman"/>
          <w:szCs w:val="24"/>
          <w:lang w:eastAsia="ru-RU"/>
        </w:rPr>
        <w:t xml:space="preserve">НЦС усложняющих </w:t>
      </w:r>
      <w:r w:rsidR="00801D3F" w:rsidRPr="009B1F6C">
        <w:rPr>
          <w:rFonts w:eastAsia="Times New Roman" w:cs="Times New Roman"/>
          <w:szCs w:val="24"/>
          <w:lang w:eastAsia="ru-RU"/>
        </w:rPr>
        <w:br/>
      </w:r>
      <w:r w:rsidRPr="009B1F6C">
        <w:rPr>
          <w:rFonts w:eastAsia="Times New Roman" w:cs="Times New Roman"/>
          <w:szCs w:val="24"/>
          <w:lang w:eastAsia="ru-RU"/>
        </w:rPr>
        <w:t xml:space="preserve">и </w:t>
      </w:r>
      <w:proofErr w:type="spellStart"/>
      <w:r w:rsidRPr="009B1F6C">
        <w:rPr>
          <w:rFonts w:eastAsia="Times New Roman" w:cs="Times New Roman"/>
          <w:szCs w:val="24"/>
          <w:lang w:eastAsia="ru-RU"/>
        </w:rPr>
        <w:t>ценообразующих</w:t>
      </w:r>
      <w:proofErr w:type="spellEnd"/>
      <w:r w:rsidRPr="009B1F6C">
        <w:rPr>
          <w:rFonts w:eastAsia="Times New Roman" w:cs="Times New Roman"/>
          <w:szCs w:val="24"/>
          <w:lang w:eastAsia="ru-RU"/>
        </w:rPr>
        <w:t xml:space="preserve"> коэффициентов общий коэффициент определяется путем их перемножения.</w:t>
      </w:r>
    </w:p>
    <w:p w:rsidR="001614F8" w:rsidRPr="00E11B11" w:rsidRDefault="00F921F8" w:rsidP="0032620B">
      <w:pPr>
        <w:numPr>
          <w:ilvl w:val="0"/>
          <w:numId w:val="25"/>
        </w:numPr>
        <w:tabs>
          <w:tab w:val="left" w:pos="851"/>
        </w:tabs>
        <w:suppressAutoHyphens/>
        <w:ind w:left="0" w:firstLine="426"/>
        <w:jc w:val="both"/>
        <w:rPr>
          <w:szCs w:val="24"/>
          <w:lang w:eastAsia="ru-RU"/>
        </w:rPr>
      </w:pPr>
      <w:r w:rsidRPr="001013E4">
        <w:rPr>
          <w:rFonts w:eastAsia="Times New Roman" w:cs="Times New Roman"/>
          <w:szCs w:val="24"/>
          <w:lang w:eastAsia="ru-RU"/>
        </w:rPr>
        <w:t>Поправочные коэффи</w:t>
      </w:r>
      <w:r w:rsidR="00862C51" w:rsidRPr="001013E4">
        <w:rPr>
          <w:rFonts w:eastAsia="Times New Roman" w:cs="Times New Roman"/>
          <w:szCs w:val="24"/>
          <w:lang w:eastAsia="ru-RU"/>
        </w:rPr>
        <w:t>циенты, приведенные в пунктах 20-24, 26</w:t>
      </w:r>
      <w:r w:rsidRPr="001013E4">
        <w:rPr>
          <w:rFonts w:eastAsia="Times New Roman" w:cs="Times New Roman"/>
          <w:szCs w:val="24"/>
          <w:lang w:eastAsia="ru-RU"/>
        </w:rPr>
        <w:t xml:space="preserve"> настоящей технической части, </w:t>
      </w:r>
      <w:r w:rsidR="002646CB" w:rsidRPr="001013E4">
        <w:rPr>
          <w:rFonts w:eastAsia="Times New Roman" w:cs="Times New Roman"/>
          <w:szCs w:val="24"/>
          <w:lang w:eastAsia="ru-RU"/>
        </w:rPr>
        <w:t>рекомендуется применять</w:t>
      </w:r>
      <w:r w:rsidRPr="001013E4">
        <w:rPr>
          <w:rFonts w:eastAsia="Times New Roman" w:cs="Times New Roman"/>
          <w:szCs w:val="24"/>
          <w:lang w:eastAsia="ru-RU"/>
        </w:rPr>
        <w:t xml:space="preserve"> к стоимости, определенной с использованием </w:t>
      </w:r>
      <w:r w:rsidR="0055744D" w:rsidRPr="001013E4">
        <w:rPr>
          <w:rFonts w:eastAsia="Times New Roman" w:cs="Times New Roman"/>
          <w:szCs w:val="24"/>
          <w:lang w:eastAsia="ru-RU"/>
        </w:rPr>
        <w:t xml:space="preserve">Показателей </w:t>
      </w:r>
      <w:r w:rsidR="00F72676" w:rsidRPr="001013E4">
        <w:rPr>
          <w:rFonts w:eastAsia="Times New Roman" w:cs="Times New Roman"/>
          <w:szCs w:val="24"/>
          <w:lang w:eastAsia="ru-RU"/>
        </w:rPr>
        <w:t xml:space="preserve">НЦС </w:t>
      </w:r>
      <w:r w:rsidR="00991603" w:rsidRPr="001013E4">
        <w:rPr>
          <w:rFonts w:eastAsia="Times New Roman" w:cs="Times New Roman"/>
          <w:szCs w:val="24"/>
          <w:lang w:eastAsia="ru-RU"/>
        </w:rPr>
        <w:br/>
      </w:r>
      <w:r w:rsidRPr="001013E4">
        <w:rPr>
          <w:rFonts w:eastAsia="Times New Roman" w:cs="Times New Roman"/>
          <w:szCs w:val="24"/>
          <w:lang w:eastAsia="ru-RU"/>
        </w:rPr>
        <w:t xml:space="preserve">Отдела 1 настоящего сборника с учетом </w:t>
      </w:r>
      <w:proofErr w:type="spellStart"/>
      <w:r w:rsidRPr="001013E4">
        <w:rPr>
          <w:rFonts w:eastAsia="Times New Roman" w:cs="Times New Roman"/>
          <w:szCs w:val="24"/>
          <w:lang w:eastAsia="ru-RU"/>
        </w:rPr>
        <w:t>ценообразующих</w:t>
      </w:r>
      <w:proofErr w:type="spellEnd"/>
      <w:r w:rsidRPr="001013E4">
        <w:rPr>
          <w:rFonts w:eastAsia="Times New Roman" w:cs="Times New Roman"/>
          <w:szCs w:val="24"/>
          <w:lang w:eastAsia="ru-RU"/>
        </w:rPr>
        <w:t xml:space="preserve"> и усложняющих коэффициентов </w:t>
      </w:r>
      <w:r w:rsidR="008F0986">
        <w:rPr>
          <w:rFonts w:eastAsia="Times New Roman" w:cs="Times New Roman"/>
          <w:szCs w:val="24"/>
          <w:lang w:eastAsia="ru-RU"/>
        </w:rPr>
        <w:br/>
      </w:r>
      <w:r w:rsidRPr="001013E4">
        <w:rPr>
          <w:rFonts w:eastAsia="Times New Roman" w:cs="Times New Roman"/>
          <w:szCs w:val="24"/>
          <w:lang w:eastAsia="ru-RU"/>
        </w:rPr>
        <w:t>(при необходимости), путем их перемножения.</w:t>
      </w:r>
    </w:p>
    <w:p w:rsidR="00822268" w:rsidRPr="00E11B11" w:rsidRDefault="000A05B4" w:rsidP="0032620B">
      <w:pPr>
        <w:numPr>
          <w:ilvl w:val="0"/>
          <w:numId w:val="25"/>
        </w:numPr>
        <w:tabs>
          <w:tab w:val="left" w:pos="851"/>
        </w:tabs>
        <w:suppressAutoHyphens/>
        <w:ind w:left="0" w:firstLine="426"/>
        <w:jc w:val="both"/>
        <w:rPr>
          <w:szCs w:val="24"/>
          <w:lang w:eastAsia="ru-RU"/>
        </w:rPr>
      </w:pPr>
      <w:r w:rsidRPr="001013E4">
        <w:rPr>
          <w:rFonts w:eastAsia="Times New Roman" w:cs="Times New Roman"/>
          <w:szCs w:val="24"/>
          <w:lang w:eastAsia="ru-RU"/>
        </w:rPr>
        <w:t xml:space="preserve">Применение </w:t>
      </w:r>
      <w:r w:rsidR="0055744D" w:rsidRPr="001013E4">
        <w:rPr>
          <w:rFonts w:eastAsia="Times New Roman" w:cs="Times New Roman"/>
          <w:szCs w:val="24"/>
          <w:lang w:eastAsia="ru-RU"/>
        </w:rPr>
        <w:t>П</w:t>
      </w:r>
      <w:r w:rsidR="00F357DC" w:rsidRPr="001013E4">
        <w:rPr>
          <w:rFonts w:eastAsia="Times New Roman" w:cs="Times New Roman"/>
          <w:szCs w:val="24"/>
          <w:lang w:eastAsia="ru-RU"/>
        </w:rPr>
        <w:t xml:space="preserve">оказателей НЦС </w:t>
      </w:r>
      <w:r w:rsidRPr="001013E4">
        <w:rPr>
          <w:rFonts w:eastAsia="Times New Roman" w:cs="Times New Roman"/>
          <w:szCs w:val="24"/>
          <w:lang w:eastAsia="ru-RU"/>
        </w:rPr>
        <w:t xml:space="preserve">для определения размера денежных средств, необходимых для строительства мостов и путепроводов на территориях субъектов Российской Федерации </w:t>
      </w:r>
      <w:r w:rsidR="00694073" w:rsidRPr="001013E4">
        <w:rPr>
          <w:rFonts w:eastAsia="Times New Roman" w:cs="Times New Roman"/>
          <w:szCs w:val="24"/>
          <w:lang w:eastAsia="ru-RU"/>
        </w:rPr>
        <w:t>рекомендуется осуществлять</w:t>
      </w:r>
      <w:r w:rsidR="001013E4">
        <w:rPr>
          <w:rFonts w:eastAsia="Times New Roman" w:cs="Times New Roman"/>
          <w:szCs w:val="24"/>
          <w:lang w:eastAsia="ru-RU"/>
        </w:rPr>
        <w:t xml:space="preserve"> </w:t>
      </w:r>
      <w:r w:rsidRPr="001013E4">
        <w:rPr>
          <w:rFonts w:eastAsia="Times New Roman" w:cs="Times New Roman"/>
          <w:szCs w:val="24"/>
          <w:lang w:eastAsia="ru-RU"/>
        </w:rPr>
        <w:t xml:space="preserve">с использованием поправочных коэффициентов, приведенных </w:t>
      </w:r>
      <w:r w:rsidR="000A6E72">
        <w:rPr>
          <w:rFonts w:eastAsia="Times New Roman" w:cs="Times New Roman"/>
          <w:szCs w:val="24"/>
          <w:lang w:eastAsia="ru-RU"/>
        </w:rPr>
        <w:br/>
      </w:r>
      <w:r w:rsidRPr="001013E4">
        <w:rPr>
          <w:rFonts w:eastAsia="Times New Roman" w:cs="Times New Roman"/>
          <w:szCs w:val="24"/>
          <w:lang w:eastAsia="ru-RU"/>
        </w:rPr>
        <w:t>в технической части настоящего сборника, по формуле:</w:t>
      </w:r>
    </w:p>
    <w:p w:rsidR="00822268" w:rsidRPr="009B1F6C" w:rsidRDefault="00822268" w:rsidP="00822268">
      <w:pPr>
        <w:tabs>
          <w:tab w:val="left" w:pos="851"/>
        </w:tabs>
        <w:suppressAutoHyphens/>
        <w:ind w:left="426"/>
        <w:jc w:val="both"/>
        <w:rPr>
          <w:rFonts w:eastAsia="Times New Roman" w:cs="Times New Roman"/>
          <w:szCs w:val="24"/>
          <w:lang w:eastAsia="ru-RU"/>
        </w:rPr>
      </w:pPr>
    </w:p>
    <w:p w:rsidR="000A05B4" w:rsidRPr="009B1F6C" w:rsidRDefault="000A05B4" w:rsidP="00C87296">
      <w:pPr>
        <w:jc w:val="center"/>
      </w:pPr>
      <w:r w:rsidRPr="009B1F6C">
        <w:t>С= [(НЦС</w:t>
      </w:r>
      <w:proofErr w:type="spellStart"/>
      <w:r w:rsidRPr="009B1F6C">
        <w:rPr>
          <w:i/>
          <w:vertAlign w:val="subscript"/>
          <w:lang w:val="en-US"/>
        </w:rPr>
        <w:t>i</w:t>
      </w:r>
      <w:proofErr w:type="spellEnd"/>
      <w:r w:rsidR="0002457F" w:rsidRPr="009B1F6C">
        <w:rPr>
          <w:i/>
          <w:vertAlign w:val="subscript"/>
        </w:rPr>
        <w:t xml:space="preserve"> </w:t>
      </w:r>
      <w:r w:rsidRPr="009B1F6C">
        <w:rPr>
          <w:lang w:val="en-US"/>
        </w:rPr>
        <w:t>x</w:t>
      </w:r>
      <w:r w:rsidRPr="009B1F6C">
        <w:t xml:space="preserve"> </w:t>
      </w:r>
      <w:r w:rsidRPr="009B1F6C">
        <w:rPr>
          <w:lang w:val="en-US"/>
        </w:rPr>
        <w:t>M</w:t>
      </w:r>
      <w:r w:rsidRPr="009B1F6C">
        <w:t xml:space="preserve"> </w:t>
      </w:r>
      <w:r w:rsidRPr="009B1F6C">
        <w:rPr>
          <w:lang w:val="en-US"/>
        </w:rPr>
        <w:t>x</w:t>
      </w:r>
      <w:r w:rsidRPr="009B1F6C">
        <w:t xml:space="preserve"> </w:t>
      </w:r>
      <w:r w:rsidRPr="009B1F6C">
        <w:rPr>
          <w:lang w:val="en-US"/>
        </w:rPr>
        <w:t>K</w:t>
      </w:r>
      <w:r w:rsidRPr="009B1F6C">
        <w:rPr>
          <w:vertAlign w:val="subscript"/>
        </w:rPr>
        <w:t xml:space="preserve">пер. </w:t>
      </w:r>
      <w:r w:rsidRPr="009B1F6C">
        <w:t xml:space="preserve">х </w:t>
      </w:r>
      <w:proofErr w:type="spellStart"/>
      <w:r w:rsidRPr="009B1F6C">
        <w:t>К</w:t>
      </w:r>
      <w:r w:rsidRPr="009B1F6C">
        <w:rPr>
          <w:vertAlign w:val="subscript"/>
        </w:rPr>
        <w:t>пер</w:t>
      </w:r>
      <w:proofErr w:type="spellEnd"/>
      <w:r w:rsidRPr="009B1F6C">
        <w:rPr>
          <w:vertAlign w:val="subscript"/>
        </w:rPr>
        <w:t xml:space="preserve">/зон </w:t>
      </w:r>
      <w:r w:rsidRPr="009B1F6C">
        <w:t xml:space="preserve">х </w:t>
      </w:r>
      <w:proofErr w:type="spellStart"/>
      <w:r w:rsidRPr="009B1F6C">
        <w:t>К</w:t>
      </w:r>
      <w:r w:rsidRPr="009B1F6C">
        <w:rPr>
          <w:vertAlign w:val="subscript"/>
        </w:rPr>
        <w:t>рег</w:t>
      </w:r>
      <w:proofErr w:type="spellEnd"/>
      <w:r w:rsidRPr="009B1F6C">
        <w:rPr>
          <w:vertAlign w:val="subscript"/>
        </w:rPr>
        <w:t xml:space="preserve">. </w:t>
      </w:r>
      <w:r w:rsidRPr="009B1F6C">
        <w:t>х К</w:t>
      </w:r>
      <w:r w:rsidRPr="009B1F6C">
        <w:rPr>
          <w:vertAlign w:val="subscript"/>
        </w:rPr>
        <w:t>с</w:t>
      </w:r>
      <w:r w:rsidRPr="009B1F6C">
        <w:t xml:space="preserve">) + </w:t>
      </w:r>
      <w:proofErr w:type="spellStart"/>
      <w:r w:rsidRPr="009B1F6C">
        <w:t>З</w:t>
      </w:r>
      <w:r w:rsidRPr="009B1F6C">
        <w:rPr>
          <w:vertAlign w:val="subscript"/>
        </w:rPr>
        <w:t>р</w:t>
      </w:r>
      <w:proofErr w:type="spellEnd"/>
      <w:r w:rsidRPr="009B1F6C">
        <w:t>] х И</w:t>
      </w:r>
      <w:r w:rsidR="00F47416" w:rsidRPr="009B1F6C">
        <w:rPr>
          <w:vertAlign w:val="subscript"/>
        </w:rPr>
        <w:t>пр</w:t>
      </w:r>
      <w:r w:rsidRPr="009B1F6C">
        <w:rPr>
          <w:vertAlign w:val="subscript"/>
        </w:rPr>
        <w:t xml:space="preserve"> </w:t>
      </w:r>
      <w:r w:rsidRPr="009B1F6C">
        <w:t>+ НДС,</w:t>
      </w:r>
    </w:p>
    <w:p w:rsidR="000A05B4" w:rsidRPr="009B1F6C" w:rsidRDefault="000A05B4" w:rsidP="00C87296">
      <w:pPr>
        <w:ind w:left="1418" w:hanging="567"/>
        <w:jc w:val="both"/>
      </w:pPr>
      <w:r w:rsidRPr="009B1F6C">
        <w:t>где:</w:t>
      </w:r>
    </w:p>
    <w:p w:rsidR="000A05B4" w:rsidRPr="009B1F6C" w:rsidRDefault="000A05B4" w:rsidP="00C87296">
      <w:pPr>
        <w:ind w:left="1418" w:hanging="567"/>
        <w:jc w:val="both"/>
      </w:pPr>
      <w:proofErr w:type="spellStart"/>
      <w:r w:rsidRPr="009B1F6C">
        <w:t>НЦС</w:t>
      </w:r>
      <w:r w:rsidRPr="009B1F6C">
        <w:rPr>
          <w:i/>
          <w:vertAlign w:val="subscript"/>
        </w:rPr>
        <w:t>i</w:t>
      </w:r>
      <w:proofErr w:type="spellEnd"/>
      <w:r w:rsidR="00202412" w:rsidRPr="009B1F6C">
        <w:rPr>
          <w:i/>
          <w:vertAlign w:val="subscript"/>
        </w:rPr>
        <w:t xml:space="preserve"> </w:t>
      </w:r>
      <w:r w:rsidRPr="009B1F6C">
        <w:t xml:space="preserve">– выбранный </w:t>
      </w:r>
      <w:r w:rsidR="0055744D" w:rsidRPr="009B1F6C">
        <w:t>П</w:t>
      </w:r>
      <w:r w:rsidR="00F357DC" w:rsidRPr="009B1F6C">
        <w:t xml:space="preserve">оказатель НЦС </w:t>
      </w:r>
      <w:r w:rsidRPr="009B1F6C">
        <w:t xml:space="preserve">с учетом функционального назначения объекта </w:t>
      </w:r>
      <w:r w:rsidR="00894A97" w:rsidRPr="009B1F6C">
        <w:br/>
      </w:r>
      <w:r w:rsidRPr="009B1F6C">
        <w:t>и его мощностных характеристик, для базового района в уровне цен на 01.01.</w:t>
      </w:r>
      <w:r w:rsidR="001E7510">
        <w:t>2024</w:t>
      </w:r>
      <w:r w:rsidRPr="009B1F6C">
        <w:t>, определенный при необходимости с учетом корректирующих коэффициентов, приведенных в технической части настоящего сборника;</w:t>
      </w:r>
    </w:p>
    <w:p w:rsidR="000A05B4" w:rsidRPr="009B1F6C" w:rsidRDefault="000A05B4" w:rsidP="00C87296">
      <w:pPr>
        <w:ind w:left="1418" w:hanging="567"/>
        <w:jc w:val="both"/>
      </w:pPr>
      <w:r w:rsidRPr="009B1F6C">
        <w:t>М – мощность объекта капитального строительства, планируемого к строительству;</w:t>
      </w:r>
    </w:p>
    <w:p w:rsidR="000A05B4" w:rsidRPr="009B1F6C" w:rsidRDefault="000A05B4" w:rsidP="00C87296">
      <w:pPr>
        <w:ind w:left="1418" w:hanging="567"/>
        <w:jc w:val="both"/>
      </w:pPr>
      <w:proofErr w:type="spellStart"/>
      <w:r w:rsidRPr="009B1F6C">
        <w:t>К</w:t>
      </w:r>
      <w:r w:rsidRPr="009B1F6C">
        <w:rPr>
          <w:vertAlign w:val="subscript"/>
        </w:rPr>
        <w:t>пер</w:t>
      </w:r>
      <w:proofErr w:type="spellEnd"/>
      <w:r w:rsidRPr="009B1F6C">
        <w:rPr>
          <w:vertAlign w:val="subscript"/>
        </w:rPr>
        <w:t xml:space="preserve">. </w:t>
      </w:r>
      <w:r w:rsidRPr="009B1F6C">
        <w:t xml:space="preserve">– коэффициент перехода от цен базового района к уровню цен субъектов </w:t>
      </w:r>
      <w:r w:rsidR="008F0986">
        <w:br/>
      </w:r>
      <w:r w:rsidRPr="009B1F6C">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8F0986">
        <w:br/>
      </w:r>
      <w:r w:rsidRPr="009B1F6C">
        <w:t>(далее –</w:t>
      </w:r>
      <w:r w:rsidR="0008530C" w:rsidRPr="009B1F6C">
        <w:t xml:space="preserve"> </w:t>
      </w:r>
      <w:r w:rsidRPr="009B1F6C">
        <w:t>1 ценовая зона), сведения о величине которого приведены в Таблице 2 технической части настоящего сборника;</w:t>
      </w:r>
    </w:p>
    <w:p w:rsidR="000A05B4" w:rsidRPr="009B1F6C" w:rsidRDefault="000A05B4" w:rsidP="00C87296">
      <w:pPr>
        <w:ind w:left="1418" w:hanging="567"/>
        <w:jc w:val="both"/>
      </w:pPr>
      <w:proofErr w:type="spellStart"/>
      <w:r w:rsidRPr="009B1F6C">
        <w:t>К</w:t>
      </w:r>
      <w:r w:rsidRPr="009B1F6C">
        <w:rPr>
          <w:vertAlign w:val="subscript"/>
        </w:rPr>
        <w:t>пер</w:t>
      </w:r>
      <w:proofErr w:type="spellEnd"/>
      <w:r w:rsidRPr="009B1F6C">
        <w:rPr>
          <w:vertAlign w:val="subscript"/>
        </w:rPr>
        <w:t xml:space="preserve">/зон </w:t>
      </w:r>
      <w:r w:rsidRPr="009B1F6C">
        <w:t xml:space="preserve">– </w:t>
      </w:r>
      <w:r w:rsidR="000D0A4C" w:rsidRPr="009B1F6C">
        <w:t xml:space="preserve">коэффициент перехода от цен </w:t>
      </w:r>
      <w:r w:rsidR="0008530C" w:rsidRPr="009B1F6C">
        <w:t xml:space="preserve">1 ценовой </w:t>
      </w:r>
      <w:r w:rsidR="000D0A4C" w:rsidRPr="009B1F6C">
        <w:t xml:space="preserve">зоны субъекта Российской Федерации </w:t>
      </w:r>
      <w:r w:rsidR="00817CE2" w:rsidRPr="009B1F6C">
        <w:br/>
      </w:r>
      <w:r w:rsidR="000D0A4C" w:rsidRPr="009B1F6C">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3 технической части настоящего сборника;</w:t>
      </w:r>
    </w:p>
    <w:p w:rsidR="000A05B4" w:rsidRPr="009B1F6C" w:rsidRDefault="000A05B4" w:rsidP="00C87296">
      <w:pPr>
        <w:ind w:left="1418" w:hanging="567"/>
        <w:jc w:val="both"/>
      </w:pPr>
      <w:proofErr w:type="spellStart"/>
      <w:r w:rsidRPr="009B1F6C">
        <w:t>К</w:t>
      </w:r>
      <w:r w:rsidRPr="009B1F6C">
        <w:rPr>
          <w:vertAlign w:val="subscript"/>
        </w:rPr>
        <w:t>рег</w:t>
      </w:r>
      <w:proofErr w:type="spellEnd"/>
      <w:r w:rsidRPr="009B1F6C">
        <w:rPr>
          <w:vertAlign w:val="subscript"/>
        </w:rPr>
        <w:t xml:space="preserve">. </w:t>
      </w:r>
      <w:r w:rsidRPr="009B1F6C">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0D0A4C" w:rsidRPr="009B1F6C">
        <w:t>4</w:t>
      </w:r>
      <w:r w:rsidRPr="009B1F6C">
        <w:t>-</w:t>
      </w:r>
      <w:r w:rsidR="000D0A4C" w:rsidRPr="009B1F6C">
        <w:t>7</w:t>
      </w:r>
      <w:r w:rsidRPr="009B1F6C">
        <w:t xml:space="preserve"> технической части настоящего сборника;</w:t>
      </w:r>
    </w:p>
    <w:p w:rsidR="000A05B4" w:rsidRPr="009B1F6C" w:rsidRDefault="000A05B4" w:rsidP="00C87296">
      <w:pPr>
        <w:ind w:left="1418" w:hanging="567"/>
        <w:jc w:val="both"/>
      </w:pPr>
      <w:r w:rsidRPr="009B1F6C">
        <w:t>К</w:t>
      </w:r>
      <w:r w:rsidRPr="009B1F6C">
        <w:rPr>
          <w:vertAlign w:val="subscript"/>
        </w:rPr>
        <w:t>с</w:t>
      </w:r>
      <w:r w:rsidRPr="009B1F6C">
        <w:t xml:space="preserve"> – коэффициент, </w:t>
      </w:r>
      <w:r w:rsidR="00724146" w:rsidRPr="009B1F6C">
        <w:t xml:space="preserve">характеризующий удорожание стоимости строительства </w:t>
      </w:r>
      <w:r w:rsidR="00894A97" w:rsidRPr="009B1F6C">
        <w:br/>
      </w:r>
      <w:r w:rsidR="00724146" w:rsidRPr="009B1F6C">
        <w:t xml:space="preserve">в сейсмических районах субъектов Российской Федерации </w:t>
      </w:r>
      <w:r w:rsidRPr="009B1F6C">
        <w:t xml:space="preserve">по отношению </w:t>
      </w:r>
      <w:r w:rsidR="00894A97" w:rsidRPr="009B1F6C">
        <w:br/>
      </w:r>
      <w:r w:rsidRPr="009B1F6C">
        <w:t>к базовому району, сведения о величине которого приводятся в пункте 26 технической части настоящего сборника;</w:t>
      </w:r>
    </w:p>
    <w:p w:rsidR="000A05B4" w:rsidRPr="009B1F6C" w:rsidRDefault="000A05B4" w:rsidP="00C87296">
      <w:pPr>
        <w:ind w:left="1418" w:hanging="567"/>
        <w:jc w:val="both"/>
      </w:pPr>
      <w:proofErr w:type="spellStart"/>
      <w:r w:rsidRPr="009B1F6C">
        <w:t>З</w:t>
      </w:r>
      <w:r w:rsidRPr="009B1F6C">
        <w:rPr>
          <w:vertAlign w:val="subscript"/>
        </w:rPr>
        <w:t>р</w:t>
      </w:r>
      <w:proofErr w:type="spellEnd"/>
      <w:r w:rsidRPr="009B1F6C">
        <w:t xml:space="preserve"> – дополнительные затраты, не предусмотренные в </w:t>
      </w:r>
      <w:r w:rsidR="0055744D" w:rsidRPr="009B1F6C">
        <w:t>П</w:t>
      </w:r>
      <w:r w:rsidR="00F357DC" w:rsidRPr="009B1F6C">
        <w:t>оказателях НЦС</w:t>
      </w:r>
      <w:r w:rsidRPr="009B1F6C">
        <w:t xml:space="preserve">, определяемые </w:t>
      </w:r>
      <w:r w:rsidR="00817CE2" w:rsidRPr="009B1F6C">
        <w:br/>
      </w:r>
      <w:r w:rsidRPr="009B1F6C">
        <w:t>по отдельным расчетам;</w:t>
      </w:r>
    </w:p>
    <w:p w:rsidR="000A05B4" w:rsidRPr="009B1F6C" w:rsidRDefault="000A05B4" w:rsidP="00C87296">
      <w:pPr>
        <w:ind w:left="1418" w:hanging="567"/>
        <w:jc w:val="both"/>
      </w:pPr>
      <w:r w:rsidRPr="009B1F6C">
        <w:t>И</w:t>
      </w:r>
      <w:r w:rsidRPr="009B1F6C">
        <w:rPr>
          <w:vertAlign w:val="subscript"/>
        </w:rPr>
        <w:t>пр</w:t>
      </w:r>
      <w:r w:rsidRPr="009B1F6C">
        <w:t xml:space="preserve"> – индекс-дефлятор, определенный по отрасли «Инвестиции в основной капитал (капитальные вложения)», публикуемый Министерством экономического </w:t>
      </w:r>
      <w:r w:rsidR="008F0986">
        <w:br/>
      </w:r>
      <w:r w:rsidRPr="009B1F6C">
        <w:t>развития Российской Федерации для прогноза социально-экономического развития Российской Федерации</w:t>
      </w:r>
      <w:r w:rsidR="00E57F2F" w:rsidRPr="009B1F6C">
        <w:t>;</w:t>
      </w:r>
    </w:p>
    <w:p w:rsidR="00822268" w:rsidRPr="009B1F6C" w:rsidRDefault="000A05B4" w:rsidP="00C87296">
      <w:pPr>
        <w:ind w:left="1418" w:hanging="567"/>
        <w:jc w:val="both"/>
      </w:pPr>
      <w:r w:rsidRPr="009B1F6C">
        <w:t>НДС – налог на добавленную стоимость.</w:t>
      </w:r>
    </w:p>
    <w:p w:rsidR="00822268" w:rsidRPr="009B1F6C" w:rsidRDefault="00822268" w:rsidP="008A3C59">
      <w:pPr>
        <w:pStyle w:val="21"/>
        <w:tabs>
          <w:tab w:val="clear" w:pos="284"/>
          <w:tab w:val="clear" w:pos="567"/>
          <w:tab w:val="clear" w:pos="851"/>
        </w:tabs>
        <w:suppressAutoHyphens/>
        <w:ind w:left="1418" w:hanging="567"/>
        <w:rPr>
          <w:sz w:val="24"/>
          <w:szCs w:val="24"/>
        </w:rPr>
      </w:pPr>
    </w:p>
    <w:p w:rsidR="00C87296" w:rsidRPr="009B1F6C" w:rsidRDefault="00F357DC" w:rsidP="00C87296">
      <w:pPr>
        <w:pStyle w:val="2"/>
        <w:keepNext w:val="0"/>
        <w:numPr>
          <w:ilvl w:val="0"/>
          <w:numId w:val="25"/>
        </w:numPr>
        <w:tabs>
          <w:tab w:val="left" w:pos="851"/>
        </w:tabs>
        <w:suppressAutoHyphens/>
        <w:ind w:left="0" w:firstLine="425"/>
        <w:rPr>
          <w:szCs w:val="24"/>
          <w:lang w:eastAsia="ru-RU"/>
        </w:rPr>
      </w:pPr>
      <w:r w:rsidRPr="009B1F6C">
        <w:rPr>
          <w:szCs w:val="24"/>
          <w:lang w:eastAsia="ru-RU"/>
        </w:rPr>
        <w:t xml:space="preserve">Коэффициенты, приведенные в технической части настоящего сборника, не применяются к </w:t>
      </w:r>
      <w:r w:rsidR="0055744D" w:rsidRPr="009B1F6C">
        <w:rPr>
          <w:szCs w:val="24"/>
          <w:lang w:eastAsia="ru-RU"/>
        </w:rPr>
        <w:t>П</w:t>
      </w:r>
      <w:r w:rsidRPr="009B1F6C">
        <w:rPr>
          <w:szCs w:val="24"/>
          <w:lang w:eastAsia="ru-RU"/>
        </w:rPr>
        <w:t>оказателям НЦС, приведенным в других сборниках</w:t>
      </w:r>
      <w:r w:rsidR="00C87296" w:rsidRPr="009B1F6C">
        <w:rPr>
          <w:szCs w:val="24"/>
          <w:lang w:eastAsia="ru-RU"/>
        </w:rPr>
        <w:t>.</w:t>
      </w:r>
    </w:p>
    <w:p w:rsidR="009B5174" w:rsidRPr="009B1F6C" w:rsidRDefault="009B5174" w:rsidP="00C87296">
      <w:pPr>
        <w:pStyle w:val="2"/>
        <w:keepNext w:val="0"/>
        <w:numPr>
          <w:ilvl w:val="0"/>
          <w:numId w:val="25"/>
        </w:numPr>
        <w:tabs>
          <w:tab w:val="left" w:pos="851"/>
        </w:tabs>
        <w:suppressAutoHyphens/>
        <w:ind w:left="0" w:firstLine="425"/>
        <w:rPr>
          <w:szCs w:val="24"/>
          <w:lang w:eastAsia="ru-RU"/>
        </w:rPr>
      </w:pPr>
      <w:r w:rsidRPr="009B1F6C">
        <w:rPr>
          <w:szCs w:val="24"/>
          <w:lang w:eastAsia="ru-RU"/>
        </w:rPr>
        <w:t>Показатели НЦС приведены без учета налога на добавленную стоимость.</w:t>
      </w:r>
    </w:p>
    <w:p w:rsidR="00C87296" w:rsidRPr="009B1F6C" w:rsidRDefault="00C87296" w:rsidP="00C87296">
      <w:pPr>
        <w:rPr>
          <w:lang w:eastAsia="ru-RU"/>
        </w:rPr>
      </w:pPr>
    </w:p>
    <w:p w:rsidR="00C87296" w:rsidRPr="009B1F6C" w:rsidRDefault="00C87296" w:rsidP="00C87296">
      <w:pPr>
        <w:pStyle w:val="2"/>
        <w:keepNext w:val="0"/>
        <w:tabs>
          <w:tab w:val="left" w:pos="851"/>
        </w:tabs>
        <w:suppressAutoHyphens/>
        <w:ind w:left="425"/>
        <w:rPr>
          <w:b/>
          <w:szCs w:val="24"/>
          <w:lang w:eastAsia="ru-RU"/>
        </w:rPr>
      </w:pPr>
      <w:r w:rsidRPr="009B1F6C">
        <w:rPr>
          <w:b/>
          <w:szCs w:val="24"/>
          <w:lang w:eastAsia="ru-RU"/>
        </w:rPr>
        <w:t>Пример расчета:</w:t>
      </w:r>
    </w:p>
    <w:p w:rsidR="00C87296" w:rsidRPr="009B1F6C" w:rsidRDefault="00C87296" w:rsidP="00C87296">
      <w:pPr>
        <w:ind w:firstLine="567"/>
        <w:rPr>
          <w:rFonts w:eastAsia="Times New Roman" w:cs="Times New Roman"/>
          <w:b/>
          <w:szCs w:val="24"/>
          <w:lang w:eastAsia="ru-RU"/>
        </w:rPr>
      </w:pPr>
    </w:p>
    <w:p w:rsidR="00C87296" w:rsidRPr="009B1F6C" w:rsidRDefault="00C87296" w:rsidP="00C87296">
      <w:pPr>
        <w:pStyle w:val="21"/>
        <w:numPr>
          <w:ilvl w:val="0"/>
          <w:numId w:val="31"/>
        </w:numPr>
        <w:tabs>
          <w:tab w:val="clear" w:pos="284"/>
          <w:tab w:val="clear" w:pos="567"/>
        </w:tabs>
        <w:ind w:left="0" w:firstLine="567"/>
        <w:rPr>
          <w:i/>
          <w:sz w:val="24"/>
          <w:szCs w:val="24"/>
        </w:rPr>
      </w:pPr>
      <w:r w:rsidRPr="009B1F6C">
        <w:rPr>
          <w:i/>
          <w:sz w:val="24"/>
          <w:szCs w:val="24"/>
        </w:rPr>
        <w:t xml:space="preserve">Необходимо рассчитать стоимость строительства мостового перехода со сборными железобетонными пролетными строениями, схема мостового сооружения 15+24+15 </w:t>
      </w:r>
      <w:r w:rsidRPr="009B1F6C">
        <w:rPr>
          <w:i/>
          <w:sz w:val="24"/>
          <w:szCs w:val="24"/>
        </w:rPr>
        <w:br/>
        <w:t>и габарит сооружения 2(Г-11) и средней высотой опор 5 м в Калининградской области.</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Определяем приведенную длину пролета моста: (15</w:t>
      </w:r>
      <w:r w:rsidRPr="009B1F6C">
        <w:rPr>
          <w:rFonts w:eastAsia="Times New Roman" w:cs="Times New Roman"/>
          <w:szCs w:val="24"/>
          <w:vertAlign w:val="superscript"/>
          <w:lang w:eastAsia="ru-RU"/>
        </w:rPr>
        <w:t xml:space="preserve">2 </w:t>
      </w:r>
      <w:r w:rsidRPr="009B1F6C">
        <w:rPr>
          <w:rFonts w:eastAsia="Times New Roman" w:cs="Times New Roman"/>
          <w:szCs w:val="24"/>
          <w:lang w:eastAsia="ru-RU"/>
        </w:rPr>
        <w:t>+ 24</w:t>
      </w:r>
      <w:r w:rsidRPr="009B1F6C">
        <w:rPr>
          <w:rFonts w:eastAsia="Times New Roman" w:cs="Times New Roman"/>
          <w:szCs w:val="24"/>
          <w:vertAlign w:val="superscript"/>
          <w:lang w:eastAsia="ru-RU"/>
        </w:rPr>
        <w:t xml:space="preserve">2 </w:t>
      </w:r>
      <w:r w:rsidRPr="009B1F6C">
        <w:rPr>
          <w:rFonts w:eastAsia="Times New Roman" w:cs="Times New Roman"/>
          <w:szCs w:val="24"/>
          <w:lang w:eastAsia="ru-RU"/>
        </w:rPr>
        <w:t>+ 15</w:t>
      </w:r>
      <w:r w:rsidRPr="009B1F6C">
        <w:rPr>
          <w:rFonts w:eastAsia="Times New Roman" w:cs="Times New Roman"/>
          <w:szCs w:val="24"/>
          <w:vertAlign w:val="superscript"/>
          <w:lang w:eastAsia="ru-RU"/>
        </w:rPr>
        <w:t>2</w:t>
      </w:r>
      <w:r w:rsidRPr="009B1F6C">
        <w:rPr>
          <w:rFonts w:eastAsia="Times New Roman" w:cs="Times New Roman"/>
          <w:szCs w:val="24"/>
          <w:lang w:eastAsia="ru-RU"/>
        </w:rPr>
        <w:t>) / (15 + 24 + 15) = 19 м.</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Определяем расчетную площадь мостового перехода: (2 х 11) х (15 + 24 + 15) = 1 188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 xml:space="preserve">Выбираем </w:t>
      </w:r>
      <w:r w:rsidR="0055744D" w:rsidRPr="009B1F6C">
        <w:rPr>
          <w:rFonts w:eastAsia="Times New Roman" w:cs="Times New Roman"/>
          <w:szCs w:val="24"/>
          <w:lang w:eastAsia="ru-RU"/>
        </w:rPr>
        <w:t xml:space="preserve">Показатель </w:t>
      </w:r>
      <w:r w:rsidRPr="009B1F6C">
        <w:rPr>
          <w:rFonts w:eastAsia="Times New Roman" w:cs="Times New Roman"/>
          <w:szCs w:val="24"/>
          <w:lang w:eastAsia="ru-RU"/>
        </w:rPr>
        <w:t xml:space="preserve">НЦС (09-01-001-01) </w:t>
      </w:r>
      <w:r w:rsidR="009867FC">
        <w:rPr>
          <w:rFonts w:eastAsia="Times New Roman" w:cs="Times New Roman"/>
          <w:szCs w:val="24"/>
          <w:lang w:eastAsia="ru-RU"/>
        </w:rPr>
        <w:t>328,53</w:t>
      </w:r>
      <w:r w:rsidR="00216873" w:rsidRPr="009B1F6C">
        <w:rPr>
          <w:rFonts w:eastAsia="Times New Roman" w:cs="Times New Roman"/>
          <w:szCs w:val="24"/>
          <w:lang w:eastAsia="ru-RU"/>
        </w:rPr>
        <w:t xml:space="preserve"> </w:t>
      </w:r>
      <w:r w:rsidRPr="009B1F6C">
        <w:rPr>
          <w:rFonts w:eastAsia="Times New Roman" w:cs="Times New Roman"/>
          <w:szCs w:val="24"/>
          <w:lang w:eastAsia="ru-RU"/>
        </w:rPr>
        <w:t>тыс. руб. на 1 м</w:t>
      </w:r>
      <w:r w:rsidRPr="009B1F6C">
        <w:rPr>
          <w:rFonts w:eastAsia="Times New Roman" w:cs="Times New Roman"/>
          <w:szCs w:val="24"/>
          <w:vertAlign w:val="superscript"/>
          <w:lang w:eastAsia="ru-RU"/>
        </w:rPr>
        <w:t xml:space="preserve">2 </w:t>
      </w:r>
      <w:r w:rsidRPr="009B1F6C">
        <w:rPr>
          <w:rFonts w:eastAsia="Times New Roman" w:cs="Times New Roman"/>
          <w:szCs w:val="24"/>
          <w:lang w:eastAsia="ru-RU"/>
        </w:rPr>
        <w:t>площади мостового перехода.</w:t>
      </w:r>
    </w:p>
    <w:p w:rsidR="008F0986" w:rsidRDefault="00C87296" w:rsidP="008F098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 xml:space="preserve">Расчет стоимости объекта: </w:t>
      </w:r>
      <w:r w:rsidR="0055744D" w:rsidRPr="009B1F6C">
        <w:rPr>
          <w:rFonts w:eastAsia="Times New Roman" w:cs="Times New Roman"/>
          <w:szCs w:val="24"/>
          <w:lang w:eastAsia="ru-RU"/>
        </w:rPr>
        <w:t xml:space="preserve">Показатель </w:t>
      </w:r>
      <w:r w:rsidR="0055744D" w:rsidRPr="009B1F6C">
        <w:rPr>
          <w:szCs w:val="24"/>
        </w:rPr>
        <w:t xml:space="preserve">НЦС </w:t>
      </w:r>
      <w:r w:rsidRPr="009B1F6C">
        <w:rPr>
          <w:rFonts w:eastAsia="Times New Roman" w:cs="Times New Roman"/>
          <w:szCs w:val="24"/>
          <w:lang w:eastAsia="ru-RU"/>
        </w:rPr>
        <w:t>умножается на мощность объекта строительства</w:t>
      </w:r>
    </w:p>
    <w:p w:rsidR="008F0986" w:rsidRPr="009B1F6C" w:rsidRDefault="008F0986" w:rsidP="008F0986">
      <w:pPr>
        <w:tabs>
          <w:tab w:val="left" w:pos="284"/>
          <w:tab w:val="left" w:pos="567"/>
          <w:tab w:val="left" w:pos="851"/>
        </w:tabs>
        <w:ind w:firstLine="567"/>
        <w:jc w:val="both"/>
        <w:rPr>
          <w:rFonts w:eastAsia="Times New Roman" w:cs="Times New Roman"/>
          <w:szCs w:val="24"/>
          <w:lang w:eastAsia="ru-RU"/>
        </w:rPr>
      </w:pPr>
    </w:p>
    <w:p w:rsidR="00C87296" w:rsidRPr="009B1F6C" w:rsidRDefault="009867FC" w:rsidP="00C87296">
      <w:pPr>
        <w:ind w:firstLine="567"/>
        <w:contextualSpacing/>
        <w:rPr>
          <w:rFonts w:eastAsia="Times New Roman" w:cs="Times New Roman"/>
          <w:szCs w:val="24"/>
          <w:lang w:eastAsia="ru-RU"/>
        </w:rPr>
      </w:pPr>
      <w:r>
        <w:rPr>
          <w:rFonts w:eastAsia="Times New Roman" w:cs="Times New Roman"/>
          <w:szCs w:val="24"/>
          <w:lang w:eastAsia="ru-RU"/>
        </w:rPr>
        <w:t>328,53</w:t>
      </w:r>
      <w:r w:rsidRPr="009B1F6C">
        <w:rPr>
          <w:rFonts w:eastAsia="Times New Roman" w:cs="Times New Roman"/>
          <w:szCs w:val="24"/>
          <w:lang w:eastAsia="ru-RU"/>
        </w:rPr>
        <w:t xml:space="preserve"> </w:t>
      </w:r>
      <w:r w:rsidR="00C87296" w:rsidRPr="009B1F6C">
        <w:rPr>
          <w:rFonts w:eastAsia="Times New Roman" w:cs="Times New Roman"/>
          <w:szCs w:val="24"/>
          <w:lang w:eastAsia="ru-RU"/>
        </w:rPr>
        <w:t xml:space="preserve">х 1 188 = </w:t>
      </w:r>
      <w:r>
        <w:rPr>
          <w:rFonts w:eastAsia="Times New Roman" w:cs="Times New Roman"/>
          <w:szCs w:val="24"/>
          <w:lang w:eastAsia="ru-RU"/>
        </w:rPr>
        <w:t>390 293,64</w:t>
      </w:r>
      <w:r w:rsidR="00722725" w:rsidRPr="009B1F6C">
        <w:rPr>
          <w:rFonts w:eastAsia="Times New Roman" w:cs="Times New Roman"/>
          <w:szCs w:val="24"/>
          <w:lang w:eastAsia="ru-RU"/>
        </w:rPr>
        <w:t xml:space="preserve"> </w:t>
      </w:r>
      <w:r w:rsidR="00C87296" w:rsidRPr="009B1F6C">
        <w:rPr>
          <w:rFonts w:eastAsia="Times New Roman" w:cs="Times New Roman"/>
          <w:szCs w:val="24"/>
          <w:lang w:eastAsia="ru-RU"/>
        </w:rPr>
        <w:t>тыс. руб.</w:t>
      </w:r>
    </w:p>
    <w:p w:rsidR="00C87296" w:rsidRDefault="00C87296" w:rsidP="00C87296">
      <w:pPr>
        <w:tabs>
          <w:tab w:val="left" w:pos="284"/>
          <w:tab w:val="left" w:pos="567"/>
          <w:tab w:val="left" w:pos="851"/>
        </w:tabs>
        <w:ind w:firstLine="567"/>
        <w:jc w:val="both"/>
        <w:rPr>
          <w:rFonts w:eastAsia="Times New Roman" w:cs="Times New Roman"/>
          <w:szCs w:val="24"/>
          <w:lang w:eastAsia="ru-RU"/>
        </w:rPr>
      </w:pPr>
    </w:p>
    <w:p w:rsidR="008F0986" w:rsidRDefault="008F0986" w:rsidP="00C87296">
      <w:pPr>
        <w:tabs>
          <w:tab w:val="left" w:pos="284"/>
          <w:tab w:val="left" w:pos="567"/>
          <w:tab w:val="left" w:pos="851"/>
        </w:tabs>
        <w:ind w:firstLine="567"/>
        <w:jc w:val="both"/>
        <w:rPr>
          <w:rFonts w:eastAsia="Times New Roman" w:cs="Times New Roman"/>
          <w:szCs w:val="24"/>
          <w:lang w:eastAsia="ru-RU"/>
        </w:rPr>
      </w:pPr>
    </w:p>
    <w:p w:rsidR="008F0986" w:rsidRDefault="008F0986" w:rsidP="00C87296">
      <w:pPr>
        <w:tabs>
          <w:tab w:val="left" w:pos="284"/>
          <w:tab w:val="left" w:pos="567"/>
          <w:tab w:val="left" w:pos="851"/>
        </w:tabs>
        <w:ind w:firstLine="567"/>
        <w:jc w:val="both"/>
        <w:rPr>
          <w:rFonts w:eastAsia="Times New Roman" w:cs="Times New Roman"/>
          <w:szCs w:val="24"/>
          <w:lang w:eastAsia="ru-RU"/>
        </w:rPr>
      </w:pPr>
    </w:p>
    <w:p w:rsidR="008F0986" w:rsidRPr="009B1F6C" w:rsidRDefault="008F0986" w:rsidP="00C87296">
      <w:pPr>
        <w:tabs>
          <w:tab w:val="left" w:pos="284"/>
          <w:tab w:val="left" w:pos="567"/>
          <w:tab w:val="left" w:pos="851"/>
        </w:tabs>
        <w:ind w:firstLine="567"/>
        <w:jc w:val="both"/>
        <w:rPr>
          <w:rFonts w:eastAsia="Times New Roman" w:cs="Times New Roman"/>
          <w:szCs w:val="24"/>
          <w:lang w:eastAsia="ru-RU"/>
        </w:rPr>
      </w:pPr>
    </w:p>
    <w:p w:rsidR="00C87296"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Производим приведение к условиям субъекта Российской Федерации – Калининградская область.</w:t>
      </w:r>
      <w:r w:rsidRPr="009B1F6C">
        <w:rPr>
          <w:rFonts w:eastAsia="Times New Roman" w:cs="Times New Roman"/>
          <w:szCs w:val="24"/>
          <w:lang w:eastAsia="ru-RU"/>
        </w:rPr>
        <w:tab/>
      </w:r>
    </w:p>
    <w:p w:rsidR="008F0986" w:rsidRPr="009B1F6C" w:rsidRDefault="008F0986" w:rsidP="00C87296">
      <w:pPr>
        <w:tabs>
          <w:tab w:val="left" w:pos="284"/>
          <w:tab w:val="left" w:pos="567"/>
          <w:tab w:val="left" w:pos="851"/>
        </w:tabs>
        <w:ind w:firstLine="567"/>
        <w:jc w:val="both"/>
        <w:rPr>
          <w:rFonts w:eastAsia="Times New Roman" w:cs="Times New Roman"/>
          <w:szCs w:val="24"/>
          <w:lang w:eastAsia="ru-RU"/>
        </w:rPr>
      </w:pPr>
    </w:p>
    <w:p w:rsidR="00C87296" w:rsidRPr="009B1F6C" w:rsidRDefault="009867FC" w:rsidP="00C87296">
      <w:pPr>
        <w:tabs>
          <w:tab w:val="left" w:pos="284"/>
          <w:tab w:val="left" w:pos="567"/>
          <w:tab w:val="left" w:pos="851"/>
        </w:tabs>
        <w:ind w:firstLine="567"/>
        <w:jc w:val="both"/>
        <w:rPr>
          <w:rFonts w:eastAsia="Times New Roman" w:cs="Times New Roman"/>
          <w:szCs w:val="24"/>
          <w:lang w:eastAsia="ru-RU"/>
        </w:rPr>
      </w:pPr>
      <w:r>
        <w:rPr>
          <w:rFonts w:eastAsia="Times New Roman" w:cs="Times New Roman"/>
          <w:szCs w:val="24"/>
          <w:lang w:eastAsia="ru-RU"/>
        </w:rPr>
        <w:t>390 293,64</w:t>
      </w:r>
      <w:r w:rsidRPr="009B1F6C">
        <w:rPr>
          <w:rFonts w:eastAsia="Times New Roman" w:cs="Times New Roman"/>
          <w:szCs w:val="24"/>
          <w:lang w:eastAsia="ru-RU"/>
        </w:rPr>
        <w:t xml:space="preserve"> </w:t>
      </w:r>
      <w:r w:rsidR="00C87296" w:rsidRPr="009B1F6C">
        <w:rPr>
          <w:rFonts w:eastAsia="Times New Roman" w:cs="Times New Roman"/>
          <w:szCs w:val="24"/>
          <w:lang w:eastAsia="ru-RU"/>
        </w:rPr>
        <w:t>х 0,9</w:t>
      </w:r>
      <w:r>
        <w:rPr>
          <w:rFonts w:eastAsia="Times New Roman" w:cs="Times New Roman"/>
          <w:szCs w:val="24"/>
          <w:lang w:eastAsia="ru-RU"/>
        </w:rPr>
        <w:t>5</w:t>
      </w:r>
      <w:r w:rsidR="00C87296" w:rsidRPr="009B1F6C">
        <w:rPr>
          <w:rFonts w:eastAsia="Times New Roman" w:cs="Times New Roman"/>
          <w:szCs w:val="24"/>
          <w:lang w:eastAsia="ru-RU"/>
        </w:rPr>
        <w:t xml:space="preserve"> х 0,98 = </w:t>
      </w:r>
      <w:r>
        <w:rPr>
          <w:rFonts w:eastAsia="Times New Roman" w:cs="Times New Roman"/>
          <w:szCs w:val="24"/>
          <w:lang w:eastAsia="ru-RU"/>
        </w:rPr>
        <w:t>363 363,38</w:t>
      </w:r>
      <w:r w:rsidR="00722725" w:rsidRPr="009B1F6C">
        <w:rPr>
          <w:rFonts w:eastAsia="Times New Roman" w:cs="Times New Roman"/>
          <w:szCs w:val="24"/>
          <w:lang w:eastAsia="ru-RU"/>
        </w:rPr>
        <w:t xml:space="preserve"> </w:t>
      </w:r>
      <w:r w:rsidR="00C87296" w:rsidRPr="009B1F6C">
        <w:rPr>
          <w:rFonts w:eastAsia="Times New Roman" w:cs="Times New Roman"/>
          <w:szCs w:val="24"/>
          <w:lang w:eastAsia="ru-RU"/>
        </w:rPr>
        <w:t>тыс. руб. (без НДС)</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где:</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0,9</w:t>
      </w:r>
      <w:r w:rsidR="009867FC">
        <w:rPr>
          <w:rFonts w:eastAsia="Times New Roman" w:cs="Times New Roman"/>
          <w:szCs w:val="24"/>
          <w:lang w:eastAsia="ru-RU"/>
        </w:rPr>
        <w:t>5</w:t>
      </w:r>
      <w:r w:rsidRPr="009B1F6C">
        <w:rPr>
          <w:rFonts w:eastAsia="Times New Roman" w:cs="Times New Roman"/>
          <w:szCs w:val="24"/>
          <w:lang w:eastAsia="ru-RU"/>
        </w:rPr>
        <w:t> – (</w:t>
      </w:r>
      <w:proofErr w:type="spellStart"/>
      <w:r w:rsidRPr="009B1F6C">
        <w:rPr>
          <w:rFonts w:eastAsia="Times New Roman" w:cs="Times New Roman"/>
          <w:szCs w:val="24"/>
          <w:lang w:eastAsia="ru-RU"/>
        </w:rPr>
        <w:t>К</w:t>
      </w:r>
      <w:r w:rsidRPr="009B1F6C">
        <w:rPr>
          <w:rFonts w:eastAsia="Times New Roman" w:cs="Times New Roman"/>
          <w:szCs w:val="24"/>
          <w:vertAlign w:val="subscript"/>
          <w:lang w:eastAsia="ru-RU"/>
        </w:rPr>
        <w:t>пер</w:t>
      </w:r>
      <w:proofErr w:type="spellEnd"/>
      <w:r w:rsidR="00851ABF" w:rsidRPr="009B1F6C">
        <w:rPr>
          <w:rFonts w:eastAsia="Times New Roman" w:cs="Times New Roman"/>
          <w:szCs w:val="24"/>
          <w:vertAlign w:val="subscript"/>
          <w:lang w:eastAsia="ru-RU"/>
        </w:rPr>
        <w:t>.</w:t>
      </w:r>
      <w:r w:rsidRPr="009B1F6C">
        <w:rPr>
          <w:rFonts w:eastAsia="Times New Roman" w:cs="Times New Roman"/>
          <w:szCs w:val="24"/>
          <w:lang w:eastAsia="ru-RU"/>
        </w:rPr>
        <w:t>) коэффициент перехода от стоимостных показателей базового района (Московская область) к уровню цен Калининградской области (пункт 20 технической части настоящего сборника, таблица 2);</w:t>
      </w:r>
    </w:p>
    <w:p w:rsidR="00C87296" w:rsidRPr="009B1F6C" w:rsidRDefault="00C87296" w:rsidP="00C87296">
      <w:pPr>
        <w:tabs>
          <w:tab w:val="left" w:pos="284"/>
          <w:tab w:val="left" w:pos="567"/>
          <w:tab w:val="left" w:pos="851"/>
        </w:tabs>
        <w:ind w:firstLine="567"/>
        <w:jc w:val="both"/>
        <w:rPr>
          <w:rFonts w:eastAsia="Times New Roman" w:cs="Times New Roman"/>
          <w:szCs w:val="24"/>
          <w:lang w:eastAsia="ru-RU"/>
        </w:rPr>
      </w:pPr>
      <w:r w:rsidRPr="009B1F6C">
        <w:rPr>
          <w:rFonts w:eastAsia="Times New Roman" w:cs="Times New Roman"/>
          <w:szCs w:val="24"/>
          <w:lang w:eastAsia="ru-RU"/>
        </w:rPr>
        <w:t>0,98 – (К</w:t>
      </w:r>
      <w:r w:rsidRPr="009B1F6C">
        <w:rPr>
          <w:rFonts w:eastAsia="Times New Roman" w:cs="Times New Roman"/>
          <w:szCs w:val="24"/>
          <w:vertAlign w:val="subscript"/>
          <w:lang w:eastAsia="ru-RU"/>
        </w:rPr>
        <w:t>рег</w:t>
      </w:r>
      <w:r w:rsidR="00851ABF" w:rsidRPr="009B1F6C">
        <w:rPr>
          <w:rFonts w:eastAsia="Times New Roman" w:cs="Times New Roman"/>
          <w:szCs w:val="24"/>
          <w:vertAlign w:val="subscript"/>
          <w:lang w:eastAsia="ru-RU"/>
        </w:rPr>
        <w:t>.</w:t>
      </w:r>
      <w:r w:rsidRPr="009B1F6C">
        <w:rPr>
          <w:rFonts w:eastAsia="Times New Roman" w:cs="Times New Roman"/>
          <w:szCs w:val="24"/>
          <w:vertAlign w:val="subscript"/>
          <w:lang w:eastAsia="ru-RU"/>
        </w:rPr>
        <w:t>1</w:t>
      </w:r>
      <w:r w:rsidRPr="009B1F6C">
        <w:rPr>
          <w:rFonts w:eastAsia="Times New Roman" w:cs="Times New Roman"/>
          <w:szCs w:val="24"/>
          <w:lang w:eastAsia="ru-RU"/>
        </w:rPr>
        <w:t xml:space="preserve">) коэффициент, учитывающий изменение стоимости строительства </w:t>
      </w:r>
      <w:r w:rsidRPr="009B1F6C">
        <w:rPr>
          <w:rFonts w:eastAsia="Times New Roman" w:cs="Times New Roman"/>
          <w:szCs w:val="24"/>
          <w:lang w:eastAsia="ru-RU"/>
        </w:rPr>
        <w:br/>
        <w:t xml:space="preserve">на территории субъекта Российской Федерации – Калининградская область, связанный </w:t>
      </w:r>
      <w:r w:rsidRPr="009B1F6C">
        <w:rPr>
          <w:rFonts w:eastAsia="Times New Roman" w:cs="Times New Roman"/>
          <w:szCs w:val="24"/>
          <w:lang w:eastAsia="ru-RU"/>
        </w:rPr>
        <w:br/>
        <w:t xml:space="preserve">с климатическими условиями (пункт 21 технической части настоящего сборника, пункт 43 </w:t>
      </w:r>
      <w:r w:rsidR="00BF47ED">
        <w:rPr>
          <w:rFonts w:eastAsia="Times New Roman" w:cs="Times New Roman"/>
          <w:szCs w:val="24"/>
          <w:lang w:eastAsia="ru-RU"/>
        </w:rPr>
        <w:br/>
      </w:r>
      <w:r w:rsidRPr="009B1F6C">
        <w:rPr>
          <w:rFonts w:eastAsia="Times New Roman" w:cs="Times New Roman"/>
          <w:szCs w:val="24"/>
          <w:lang w:eastAsia="ru-RU"/>
        </w:rPr>
        <w:t>Таблицы 4).</w:t>
      </w:r>
    </w:p>
    <w:p w:rsidR="00C87296" w:rsidRPr="009B1F6C" w:rsidRDefault="00C87296" w:rsidP="00C87296">
      <w:pPr>
        <w:rPr>
          <w:lang w:eastAsia="ru-RU"/>
        </w:rPr>
      </w:pPr>
    </w:p>
    <w:p w:rsidR="00F72676" w:rsidRPr="009B1F6C" w:rsidRDefault="00F72676" w:rsidP="00026B89">
      <w:pPr>
        <w:ind w:firstLine="709"/>
        <w:jc w:val="both"/>
        <w:rPr>
          <w:rFonts w:cs="Times New Roman"/>
          <w:szCs w:val="24"/>
        </w:rPr>
      </w:pPr>
      <w:r w:rsidRPr="009B1F6C">
        <w:rPr>
          <w:rFonts w:cs="Times New Roman"/>
          <w:szCs w:val="24"/>
        </w:rPr>
        <w:br w:type="page"/>
      </w:r>
    </w:p>
    <w:p w:rsidR="00822268" w:rsidRPr="009B1F6C" w:rsidRDefault="00694073" w:rsidP="00C87296">
      <w:pPr>
        <w:pStyle w:val="1"/>
        <w:keepNext w:val="0"/>
        <w:suppressAutoHyphens/>
        <w:spacing w:after="240"/>
        <w:rPr>
          <w:szCs w:val="28"/>
        </w:rPr>
      </w:pPr>
      <w:r w:rsidRPr="00694073">
        <w:rPr>
          <w:szCs w:val="28"/>
        </w:rPr>
        <w:t>Исчисление объемов работ</w:t>
      </w:r>
      <w:r w:rsidR="009B5174" w:rsidRPr="009B1F6C">
        <w:rPr>
          <w:szCs w:val="28"/>
        </w:rPr>
        <w:t>.</w:t>
      </w:r>
    </w:p>
    <w:p w:rsidR="0015611C" w:rsidRPr="009B1F6C" w:rsidRDefault="009B5174" w:rsidP="000A6E72">
      <w:pPr>
        <w:pStyle w:val="2"/>
        <w:keepNext w:val="0"/>
        <w:numPr>
          <w:ilvl w:val="0"/>
          <w:numId w:val="35"/>
        </w:numPr>
        <w:tabs>
          <w:tab w:val="left" w:pos="851"/>
        </w:tabs>
        <w:suppressAutoHyphens/>
        <w:ind w:left="0" w:firstLine="425"/>
        <w:rPr>
          <w:szCs w:val="24"/>
          <w:lang w:eastAsia="ru-RU"/>
        </w:rPr>
      </w:pPr>
      <w:r w:rsidRPr="009B1F6C">
        <w:rPr>
          <w:szCs w:val="24"/>
          <w:lang w:eastAsia="ru-RU"/>
        </w:rPr>
        <w:t xml:space="preserve">Объемы работ </w:t>
      </w:r>
      <w:r w:rsidR="00694073" w:rsidRPr="00694073">
        <w:rPr>
          <w:szCs w:val="24"/>
          <w:lang w:eastAsia="ru-RU"/>
        </w:rPr>
        <w:t>рекомендуется</w:t>
      </w:r>
      <w:r w:rsidR="000B1946">
        <w:rPr>
          <w:szCs w:val="24"/>
          <w:lang w:eastAsia="ru-RU"/>
        </w:rPr>
        <w:t xml:space="preserve"> </w:t>
      </w:r>
      <w:r w:rsidRPr="009B1F6C">
        <w:rPr>
          <w:szCs w:val="24"/>
          <w:lang w:eastAsia="ru-RU"/>
        </w:rPr>
        <w:t xml:space="preserve">принимать в измерителях, </w:t>
      </w:r>
      <w:r w:rsidR="00694073" w:rsidRPr="00694073">
        <w:rPr>
          <w:szCs w:val="24"/>
          <w:lang w:eastAsia="ru-RU"/>
        </w:rPr>
        <w:t>предусмотренных</w:t>
      </w:r>
      <w:r w:rsidR="000B1946">
        <w:rPr>
          <w:szCs w:val="24"/>
          <w:lang w:eastAsia="ru-RU"/>
        </w:rPr>
        <w:t xml:space="preserve"> </w:t>
      </w:r>
      <w:r w:rsidR="000A6E72">
        <w:rPr>
          <w:szCs w:val="24"/>
          <w:lang w:eastAsia="ru-RU"/>
        </w:rPr>
        <w:br/>
      </w:r>
      <w:r w:rsidRPr="009B1F6C">
        <w:rPr>
          <w:szCs w:val="24"/>
          <w:lang w:eastAsia="ru-RU"/>
        </w:rPr>
        <w:t xml:space="preserve">в соответствующих </w:t>
      </w:r>
      <w:r w:rsidR="00A01AE9" w:rsidRPr="009B1F6C">
        <w:rPr>
          <w:szCs w:val="24"/>
          <w:lang w:eastAsia="ru-RU"/>
        </w:rPr>
        <w:t xml:space="preserve">Показателях </w:t>
      </w:r>
      <w:r w:rsidR="00FD1234" w:rsidRPr="009B1F6C">
        <w:rPr>
          <w:szCs w:val="24"/>
          <w:lang w:eastAsia="ru-RU"/>
        </w:rPr>
        <w:t>НЦС</w:t>
      </w:r>
      <w:r w:rsidRPr="009B1F6C">
        <w:rPr>
          <w:szCs w:val="24"/>
          <w:lang w:eastAsia="ru-RU"/>
        </w:rPr>
        <w:t>.</w:t>
      </w:r>
    </w:p>
    <w:p w:rsidR="009B5174"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Показатели НЦС дифференцированы в зависимости от следующих основных параметров сооружений:</w:t>
      </w:r>
    </w:p>
    <w:p w:rsidR="009B5174" w:rsidRPr="009B1F6C" w:rsidRDefault="009B5174" w:rsidP="00C87296">
      <w:pPr>
        <w:ind w:firstLine="426"/>
        <w:jc w:val="both"/>
      </w:pPr>
      <w:r w:rsidRPr="009B1F6C">
        <w:t xml:space="preserve">- средней высоты </w:t>
      </w:r>
      <w:r w:rsidR="007E0448" w:rsidRPr="009B1F6C">
        <w:t>опор</w:t>
      </w:r>
      <w:r w:rsidRPr="009B1F6C">
        <w:t xml:space="preserve"> - </w:t>
      </w:r>
      <w:proofErr w:type="spellStart"/>
      <w:r w:rsidRPr="009B1F6C">
        <w:t>Н</w:t>
      </w:r>
      <w:r w:rsidRPr="009B1F6C">
        <w:rPr>
          <w:vertAlign w:val="subscript"/>
        </w:rPr>
        <w:t>ср</w:t>
      </w:r>
      <w:proofErr w:type="spellEnd"/>
      <w:r w:rsidRPr="009B1F6C">
        <w:t>;</w:t>
      </w:r>
    </w:p>
    <w:p w:rsidR="009B5174" w:rsidRPr="009B1F6C" w:rsidRDefault="009B5174" w:rsidP="00C87296">
      <w:pPr>
        <w:ind w:firstLine="426"/>
        <w:jc w:val="both"/>
      </w:pPr>
      <w:r w:rsidRPr="009B1F6C">
        <w:t xml:space="preserve">- величины приведенного пролета – </w:t>
      </w:r>
      <w:proofErr w:type="spellStart"/>
      <w:r w:rsidRPr="009B1F6C">
        <w:t>L</w:t>
      </w:r>
      <w:r w:rsidRPr="009B1F6C">
        <w:rPr>
          <w:vertAlign w:val="subscript"/>
        </w:rPr>
        <w:t>пр</w:t>
      </w:r>
      <w:proofErr w:type="spellEnd"/>
      <w:r w:rsidRPr="009B1F6C">
        <w:t>;</w:t>
      </w:r>
    </w:p>
    <w:p w:rsidR="009B5174" w:rsidRPr="009B1F6C" w:rsidRDefault="009B5174" w:rsidP="00C87296">
      <w:pPr>
        <w:ind w:firstLine="426"/>
        <w:jc w:val="both"/>
      </w:pPr>
      <w:r w:rsidRPr="009B1F6C">
        <w:t>- наличия защитного покрытия (остекления) пешеходной зоны – для пешеходных переходов (мостов);</w:t>
      </w:r>
    </w:p>
    <w:p w:rsidR="009B5174" w:rsidRPr="009B1F6C" w:rsidRDefault="009B5174" w:rsidP="00C87296">
      <w:pPr>
        <w:ind w:firstLine="426"/>
        <w:jc w:val="both"/>
      </w:pPr>
      <w:r w:rsidRPr="009B1F6C">
        <w:t>- естественного или свайного основания – для подпорных стен.</w:t>
      </w:r>
    </w:p>
    <w:p w:rsidR="009B5174"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 xml:space="preserve">При определении площади мостового сооружения его </w:t>
      </w:r>
      <w:r w:rsidR="00227E18" w:rsidRPr="009B1F6C">
        <w:rPr>
          <w:szCs w:val="24"/>
          <w:lang w:eastAsia="ru-RU"/>
        </w:rPr>
        <w:t>длин</w:t>
      </w:r>
      <w:r w:rsidR="00227E18">
        <w:rPr>
          <w:szCs w:val="24"/>
          <w:lang w:eastAsia="ru-RU"/>
        </w:rPr>
        <w:t>у рекомендуется определять</w:t>
      </w:r>
      <w:r w:rsidR="00227E18" w:rsidRPr="009B1F6C">
        <w:rPr>
          <w:szCs w:val="24"/>
          <w:lang w:eastAsia="ru-RU"/>
        </w:rPr>
        <w:t xml:space="preserve"> </w:t>
      </w:r>
      <w:r w:rsidR="008F0986">
        <w:rPr>
          <w:szCs w:val="24"/>
          <w:lang w:eastAsia="ru-RU"/>
        </w:rPr>
        <w:br/>
      </w:r>
      <w:r w:rsidRPr="009B1F6C">
        <w:rPr>
          <w:szCs w:val="24"/>
          <w:lang w:eastAsia="ru-RU"/>
        </w:rPr>
        <w:t>по сумме длин пролетов согласно схеме мостового сооружения, а ширина - по габариту сооружения, с учетом проезжей части, полос безопасности, тротуаров и служебных проходов.</w:t>
      </w:r>
    </w:p>
    <w:p w:rsidR="00822268"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 xml:space="preserve">Расчет средней высоты </w:t>
      </w:r>
      <w:r w:rsidR="007E0448" w:rsidRPr="009B1F6C">
        <w:rPr>
          <w:szCs w:val="24"/>
          <w:lang w:eastAsia="ru-RU"/>
        </w:rPr>
        <w:t>опор</w:t>
      </w:r>
      <w:r w:rsidRPr="009B1F6C">
        <w:rPr>
          <w:szCs w:val="24"/>
          <w:lang w:eastAsia="ru-RU"/>
        </w:rPr>
        <w:t xml:space="preserve"> производится по формуле:</w:t>
      </w:r>
    </w:p>
    <w:p w:rsidR="00822268" w:rsidRPr="009B1F6C" w:rsidRDefault="00822268" w:rsidP="00C87296">
      <w:pPr>
        <w:rPr>
          <w:lang w:eastAsia="ru-RU"/>
        </w:rPr>
      </w:pPr>
    </w:p>
    <w:p w:rsidR="009B5174" w:rsidRPr="009B1F6C" w:rsidRDefault="003B69F9" w:rsidP="00C87296">
      <w:pPr>
        <w:jc w:val="center"/>
        <w:rPr>
          <w:rFonts w:eastAsiaTheme="minorEastAsia"/>
        </w:rPr>
      </w:pPr>
      <m:oMath>
        <m:sSub>
          <m:sSubPr>
            <m:ctrlPr>
              <w:rPr>
                <w:rFonts w:ascii="Cambria Math" w:hAnsi="Cambria Math"/>
                <w:i/>
              </w:rPr>
            </m:ctrlPr>
          </m:sSubPr>
          <m:e>
            <m:r>
              <m:rPr>
                <m:nor/>
              </m:rPr>
              <m:t>Н</m:t>
            </m:r>
          </m:e>
          <m:sub>
            <m:r>
              <m:rPr>
                <m:nor/>
              </m:rPr>
              <m:t>ср</m:t>
            </m:r>
          </m:sub>
        </m:sSub>
        <m:r>
          <m:rPr>
            <m:nor/>
          </m: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Fi</m:t>
                </m:r>
              </m:e>
            </m:nary>
          </m:num>
          <m:den>
            <m:sSub>
              <m:sSubPr>
                <m:ctrlPr>
                  <w:rPr>
                    <w:rFonts w:ascii="Cambria Math" w:hAnsi="Cambria Math"/>
                    <w:i/>
                    <w:lang w:val="en-US"/>
                  </w:rPr>
                </m:ctrlPr>
              </m:sSubPr>
              <m:e>
                <m:r>
                  <w:rPr>
                    <w:rFonts w:ascii="Cambria Math" w:hAnsi="Cambria Math"/>
                    <w:lang w:val="en-US"/>
                  </w:rPr>
                  <m:t>L</m:t>
                </m:r>
              </m:e>
              <m:sub>
                <m:r>
                  <w:rPr>
                    <w:rFonts w:ascii="Cambria Math" w:hAnsi="Cambria Math"/>
                  </w:rPr>
                  <m:t>м</m:t>
                </m:r>
              </m:sub>
            </m:sSub>
          </m:den>
        </m:f>
      </m:oMath>
      <w:r w:rsidR="009B5174" w:rsidRPr="009B1F6C">
        <w:rPr>
          <w:rFonts w:eastAsiaTheme="minorEastAsia"/>
        </w:rPr>
        <w:t>,</w:t>
      </w:r>
    </w:p>
    <w:p w:rsidR="009B5174" w:rsidRPr="009B1F6C" w:rsidRDefault="009B5174" w:rsidP="00C87296">
      <w:pPr>
        <w:ind w:left="1418" w:hanging="567"/>
        <w:rPr>
          <w:lang w:eastAsia="ru-RU"/>
        </w:rPr>
      </w:pPr>
      <w:r w:rsidRPr="009B1F6C">
        <w:rPr>
          <w:lang w:eastAsia="ru-RU"/>
        </w:rPr>
        <w:t>где:</w:t>
      </w:r>
    </w:p>
    <w:p w:rsidR="00822268" w:rsidRDefault="009B5174" w:rsidP="00C87296">
      <w:pPr>
        <w:ind w:left="1418" w:hanging="567"/>
        <w:rPr>
          <w:lang w:eastAsia="ru-RU"/>
        </w:rPr>
      </w:pPr>
      <w:proofErr w:type="spellStart"/>
      <w:r w:rsidRPr="009B1F6C">
        <w:rPr>
          <w:lang w:eastAsia="ru-RU"/>
        </w:rPr>
        <w:t>Н</w:t>
      </w:r>
      <w:r w:rsidRPr="009B1F6C">
        <w:rPr>
          <w:vertAlign w:val="subscript"/>
          <w:lang w:eastAsia="ru-RU"/>
        </w:rPr>
        <w:t>ср</w:t>
      </w:r>
      <w:proofErr w:type="spellEnd"/>
      <w:r w:rsidRPr="009B1F6C">
        <w:rPr>
          <w:lang w:eastAsia="ru-RU"/>
        </w:rPr>
        <w:t xml:space="preserve"> – средняя высота </w:t>
      </w:r>
      <w:r w:rsidR="007E0448" w:rsidRPr="009B1F6C">
        <w:rPr>
          <w:lang w:eastAsia="ru-RU"/>
        </w:rPr>
        <w:t>опор</w:t>
      </w:r>
      <w:r w:rsidRPr="009B1F6C">
        <w:rPr>
          <w:lang w:eastAsia="ru-RU"/>
        </w:rPr>
        <w:t>;</w:t>
      </w:r>
    </w:p>
    <w:p w:rsidR="008F0986" w:rsidRDefault="00BB2F17" w:rsidP="008F0986">
      <w:pPr>
        <w:ind w:left="1418" w:hanging="567"/>
        <w:rPr>
          <w:lang w:eastAsia="ru-RU"/>
        </w:rPr>
      </w:pPr>
      <w:proofErr w:type="spellStart"/>
      <w:r w:rsidRPr="009B1F6C">
        <w:rPr>
          <w:lang w:eastAsia="ru-RU"/>
        </w:rPr>
        <w:t>L</w:t>
      </w:r>
      <w:r w:rsidRPr="009B1F6C">
        <w:rPr>
          <w:vertAlign w:val="subscript"/>
          <w:lang w:eastAsia="ru-RU"/>
        </w:rPr>
        <w:t>м</w:t>
      </w:r>
      <w:proofErr w:type="spellEnd"/>
      <w:r w:rsidRPr="009B1F6C">
        <w:rPr>
          <w:vertAlign w:val="subscript"/>
          <w:lang w:eastAsia="ru-RU"/>
        </w:rPr>
        <w:t xml:space="preserve"> </w:t>
      </w:r>
      <w:r w:rsidRPr="009B1F6C">
        <w:rPr>
          <w:lang w:eastAsia="ru-RU"/>
        </w:rPr>
        <w:t>– длина мостового сооружения</w:t>
      </w:r>
      <w:r>
        <w:rPr>
          <w:lang w:eastAsia="ru-RU"/>
        </w:rPr>
        <w:t>;</w:t>
      </w:r>
    </w:p>
    <w:p w:rsidR="00822268" w:rsidRDefault="00BB2F17" w:rsidP="008F0986">
      <w:pPr>
        <w:ind w:left="1418" w:hanging="567"/>
        <w:rPr>
          <w:lang w:eastAsia="ru-RU"/>
        </w:rPr>
      </w:pPr>
      <w:r>
        <w:rPr>
          <w:lang w:val="en-US" w:eastAsia="ru-RU"/>
        </w:rPr>
        <w:t>F</w:t>
      </w:r>
      <w:r w:rsidRPr="008F0986">
        <w:rPr>
          <w:vertAlign w:val="subscript"/>
          <w:lang w:val="en-US" w:eastAsia="ru-RU"/>
        </w:rPr>
        <w:t>i</w:t>
      </w:r>
      <w:r w:rsidRPr="008F0986">
        <w:rPr>
          <w:lang w:eastAsia="ru-RU"/>
        </w:rPr>
        <w:t xml:space="preserve"> </w:t>
      </w:r>
      <w:r>
        <w:rPr>
          <w:lang w:eastAsia="ru-RU"/>
        </w:rPr>
        <w:t>–</w:t>
      </w:r>
      <w:r w:rsidRPr="008F0986">
        <w:rPr>
          <w:lang w:eastAsia="ru-RU"/>
        </w:rPr>
        <w:t xml:space="preserve"> </w:t>
      </w:r>
      <w:r>
        <w:rPr>
          <w:lang w:eastAsia="ru-RU"/>
        </w:rPr>
        <w:t xml:space="preserve">площадь проекции </w:t>
      </w:r>
      <w:proofErr w:type="spellStart"/>
      <w:r>
        <w:rPr>
          <w:lang w:val="en-US" w:eastAsia="ru-RU"/>
        </w:rPr>
        <w:t>i</w:t>
      </w:r>
      <w:proofErr w:type="spellEnd"/>
      <w:r w:rsidRPr="008F0986">
        <w:rPr>
          <w:lang w:eastAsia="ru-RU"/>
        </w:rPr>
        <w:t>-</w:t>
      </w:r>
      <w:r>
        <w:rPr>
          <w:lang w:eastAsia="ru-RU"/>
        </w:rPr>
        <w:t>го участка моста, определимого по формуле</w:t>
      </w:r>
      <w:r w:rsidR="008F0986">
        <w:rPr>
          <w:lang w:eastAsia="ru-RU"/>
        </w:rPr>
        <w:t>:</w:t>
      </w:r>
    </w:p>
    <w:p w:rsidR="008F0986" w:rsidRPr="009B1F6C" w:rsidRDefault="008F0986" w:rsidP="008F0986">
      <w:pPr>
        <w:ind w:left="1418" w:hanging="567"/>
        <w:rPr>
          <w:lang w:eastAsia="ru-RU"/>
        </w:rPr>
      </w:pPr>
    </w:p>
    <w:p w:rsidR="009B5174" w:rsidRPr="009B1F6C" w:rsidRDefault="009B5174" w:rsidP="00C87296">
      <w:pPr>
        <w:jc w:val="center"/>
        <w:rPr>
          <w:rFonts w:eastAsiaTheme="minorEastAsia"/>
        </w:rPr>
      </w:pPr>
      <m:oMath>
        <m:r>
          <w:rPr>
            <w:rFonts w:ascii="Cambria Math" w:hAnsi="Cambria Math"/>
            <w:lang w:val="en-US"/>
          </w:rPr>
          <m:t>Fi</m:t>
        </m:r>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Pr="009B1F6C">
        <w:rPr>
          <w:rFonts w:eastAsiaTheme="minorEastAsia"/>
        </w:rPr>
        <w:t>,</w:t>
      </w:r>
    </w:p>
    <w:p w:rsidR="009B5174" w:rsidRPr="009B1F6C" w:rsidRDefault="009B5174" w:rsidP="00C87296">
      <w:pPr>
        <w:ind w:left="1418" w:hanging="567"/>
        <w:rPr>
          <w:lang w:eastAsia="ru-RU"/>
        </w:rPr>
      </w:pPr>
      <w:r w:rsidRPr="009B1F6C">
        <w:rPr>
          <w:lang w:eastAsia="ru-RU"/>
        </w:rPr>
        <w:t>где:</w:t>
      </w:r>
    </w:p>
    <w:p w:rsidR="009B5174" w:rsidRPr="009B1F6C" w:rsidRDefault="009B5174" w:rsidP="00C87296">
      <w:pPr>
        <w:ind w:left="1418" w:hanging="567"/>
        <w:rPr>
          <w:lang w:eastAsia="ru-RU"/>
        </w:rPr>
      </w:pPr>
      <w:proofErr w:type="spellStart"/>
      <w:r w:rsidRPr="009B1F6C">
        <w:rPr>
          <w:lang w:eastAsia="ru-RU"/>
        </w:rPr>
        <w:t>H</w:t>
      </w:r>
      <w:r w:rsidRPr="009B1F6C">
        <w:rPr>
          <w:vertAlign w:val="subscript"/>
          <w:lang w:eastAsia="ru-RU"/>
        </w:rPr>
        <w:t>i</w:t>
      </w:r>
      <w:proofErr w:type="spellEnd"/>
      <w:r w:rsidRPr="009B1F6C">
        <w:rPr>
          <w:vertAlign w:val="subscript"/>
          <w:lang w:eastAsia="ru-RU"/>
        </w:rPr>
        <w:t xml:space="preserve"> </w:t>
      </w:r>
      <w:r w:rsidRPr="009B1F6C">
        <w:rPr>
          <w:lang w:eastAsia="ru-RU"/>
        </w:rPr>
        <w:t>– высота i-й опоры мостового сооружения;</w:t>
      </w:r>
    </w:p>
    <w:p w:rsidR="009B5174" w:rsidRPr="009B1F6C" w:rsidRDefault="009B5174" w:rsidP="00C87296">
      <w:pPr>
        <w:ind w:left="1418" w:hanging="567"/>
        <w:rPr>
          <w:lang w:eastAsia="ru-RU"/>
        </w:rPr>
      </w:pPr>
      <w:proofErr w:type="spellStart"/>
      <w:r w:rsidRPr="009B1F6C">
        <w:rPr>
          <w:lang w:eastAsia="ru-RU"/>
        </w:rPr>
        <w:t>L</w:t>
      </w:r>
      <w:r w:rsidRPr="009B1F6C">
        <w:rPr>
          <w:vertAlign w:val="subscript"/>
          <w:lang w:eastAsia="ru-RU"/>
        </w:rPr>
        <w:t>i</w:t>
      </w:r>
      <w:proofErr w:type="spellEnd"/>
      <w:r w:rsidRPr="009B1F6C">
        <w:rPr>
          <w:lang w:eastAsia="ru-RU"/>
        </w:rPr>
        <w:t xml:space="preserve"> – длина i-</w:t>
      </w:r>
      <w:proofErr w:type="spellStart"/>
      <w:r w:rsidRPr="009B1F6C">
        <w:rPr>
          <w:lang w:eastAsia="ru-RU"/>
        </w:rPr>
        <w:t>го</w:t>
      </w:r>
      <w:proofErr w:type="spellEnd"/>
      <w:r w:rsidRPr="009B1F6C">
        <w:rPr>
          <w:lang w:eastAsia="ru-RU"/>
        </w:rPr>
        <w:t xml:space="preserve"> пролета;</w:t>
      </w:r>
    </w:p>
    <w:p w:rsidR="00822268" w:rsidRPr="009B1F6C" w:rsidRDefault="00822268" w:rsidP="00C87296">
      <w:pPr>
        <w:rPr>
          <w:lang w:eastAsia="ru-RU"/>
        </w:rPr>
      </w:pPr>
    </w:p>
    <w:p w:rsidR="009B5174" w:rsidRPr="009B1F6C" w:rsidRDefault="009B5174" w:rsidP="00C87296">
      <w:pPr>
        <w:ind w:firstLine="426"/>
        <w:jc w:val="both"/>
        <w:rPr>
          <w:lang w:eastAsia="ru-RU"/>
        </w:rPr>
      </w:pPr>
      <w:r w:rsidRPr="009B1F6C">
        <w:rPr>
          <w:lang w:eastAsia="ru-RU"/>
        </w:rPr>
        <w:t>Высота опоры принимается от отметки верха ростверка до нижней отметки пролетного строения.</w:t>
      </w:r>
    </w:p>
    <w:p w:rsidR="00822268"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Расчет величины приведенного пролета производится по формуле:</w:t>
      </w:r>
    </w:p>
    <w:p w:rsidR="00822268" w:rsidRPr="009B1F6C" w:rsidRDefault="00822268" w:rsidP="00C87296">
      <w:pPr>
        <w:rPr>
          <w:rFonts w:eastAsia="Times New Roman" w:cs="Times New Roman"/>
          <w:szCs w:val="24"/>
          <w:lang w:eastAsia="ru-RU"/>
        </w:rPr>
      </w:pPr>
    </w:p>
    <w:p w:rsidR="009B5174" w:rsidRPr="009B1F6C" w:rsidRDefault="003B69F9" w:rsidP="00C87296">
      <w:pPr>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L</m:t>
            </m:r>
          </m:e>
          <m:sub>
            <m:r>
              <w:rPr>
                <w:rFonts w:ascii="Cambria Math" w:eastAsiaTheme="minorEastAsia" w:hAnsi="Cambria Math" w:cs="Times New Roman"/>
                <w:szCs w:val="24"/>
              </w:rPr>
              <m:t>пр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nary>
              <m:naryPr>
                <m:chr m:val="∑"/>
                <m:limLoc m:val="undOvr"/>
                <m:subHide m:val="1"/>
                <m:supHide m:val="1"/>
                <m:ctrlPr>
                  <w:rPr>
                    <w:rFonts w:ascii="Cambria Math" w:eastAsiaTheme="minorEastAsia" w:hAnsi="Cambria Math" w:cs="Times New Roman"/>
                    <w:i/>
                    <w:szCs w:val="24"/>
                  </w:rPr>
                </m:ctrlPr>
              </m:naryP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L</m:t>
                    </m:r>
                  </m:e>
                  <m:sub>
                    <m:r>
                      <w:rPr>
                        <w:rFonts w:ascii="Cambria Math" w:eastAsiaTheme="minorEastAsia" w:hAnsi="Cambria Math" w:cs="Times New Roman"/>
                        <w:szCs w:val="24"/>
                      </w:rPr>
                      <m:t>i</m:t>
                    </m:r>
                  </m:sub>
                  <m:sup>
                    <m:r>
                      <w:rPr>
                        <w:rFonts w:ascii="Cambria Math" w:eastAsiaTheme="minorEastAsia" w:hAnsi="Cambria Math" w:cs="Times New Roman"/>
                        <w:szCs w:val="24"/>
                      </w:rPr>
                      <m:t>2</m:t>
                    </m:r>
                  </m:sup>
                </m:sSubSup>
              </m:e>
            </m:nary>
          </m:num>
          <m:den>
            <m:nary>
              <m:naryPr>
                <m:chr m:val="∑"/>
                <m:limLoc m:val="undOvr"/>
                <m:subHide m:val="1"/>
                <m:supHide m:val="1"/>
                <m:ctrlPr>
                  <w:rPr>
                    <w:rFonts w:ascii="Cambria Math" w:eastAsiaTheme="minorEastAsia" w:hAnsi="Cambria Math" w:cs="Times New Roman"/>
                    <w:i/>
                    <w:szCs w:val="24"/>
                  </w:rPr>
                </m:ctrlPr>
              </m:naryP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L</m:t>
                    </m:r>
                  </m:e>
                  <m:sub>
                    <m:r>
                      <w:rPr>
                        <w:rFonts w:ascii="Cambria Math" w:eastAsiaTheme="minorEastAsia" w:hAnsi="Cambria Math" w:cs="Times New Roman"/>
                        <w:szCs w:val="24"/>
                      </w:rPr>
                      <m:t>i</m:t>
                    </m:r>
                  </m:sub>
                  <m:sup/>
                </m:sSubSup>
              </m:e>
            </m:nary>
          </m:den>
        </m:f>
      </m:oMath>
      <w:r w:rsidR="009B5174" w:rsidRPr="009B1F6C">
        <w:rPr>
          <w:rFonts w:eastAsiaTheme="minorEastAsia" w:cs="Times New Roman"/>
          <w:szCs w:val="24"/>
        </w:rPr>
        <w:t>,</w:t>
      </w:r>
    </w:p>
    <w:p w:rsidR="009B5174" w:rsidRPr="009B1F6C" w:rsidRDefault="009B5174" w:rsidP="00C87296">
      <w:pPr>
        <w:ind w:left="1418" w:hanging="567"/>
        <w:rPr>
          <w:rFonts w:eastAsia="Times New Roman" w:cs="Times New Roman"/>
          <w:szCs w:val="24"/>
          <w:lang w:eastAsia="ru-RU"/>
        </w:rPr>
      </w:pPr>
      <w:r w:rsidRPr="009B1F6C">
        <w:rPr>
          <w:rFonts w:eastAsia="Times New Roman" w:cs="Times New Roman"/>
          <w:szCs w:val="24"/>
          <w:lang w:eastAsia="ru-RU"/>
        </w:rPr>
        <w:t>где:</w:t>
      </w:r>
    </w:p>
    <w:p w:rsidR="009B5174" w:rsidRPr="009B1F6C" w:rsidRDefault="009B5174" w:rsidP="00C87296">
      <w:pPr>
        <w:ind w:left="1418" w:hanging="567"/>
        <w:rPr>
          <w:rFonts w:eastAsia="Times New Roman" w:cs="Times New Roman"/>
          <w:szCs w:val="24"/>
          <w:lang w:eastAsia="ru-RU"/>
        </w:rPr>
      </w:pPr>
      <w:proofErr w:type="spellStart"/>
      <w:r w:rsidRPr="009B1F6C">
        <w:rPr>
          <w:rFonts w:eastAsia="Times New Roman" w:cs="Times New Roman"/>
          <w:szCs w:val="24"/>
          <w:lang w:eastAsia="ru-RU"/>
        </w:rPr>
        <w:t>L</w:t>
      </w:r>
      <w:r w:rsidRPr="009B1F6C">
        <w:rPr>
          <w:rFonts w:eastAsia="Times New Roman" w:cs="Times New Roman"/>
          <w:szCs w:val="24"/>
          <w:vertAlign w:val="subscript"/>
          <w:lang w:eastAsia="ru-RU"/>
        </w:rPr>
        <w:t>пр</w:t>
      </w:r>
      <w:proofErr w:type="spellEnd"/>
      <w:r w:rsidRPr="009B1F6C">
        <w:rPr>
          <w:rFonts w:eastAsia="Times New Roman" w:cs="Times New Roman"/>
          <w:szCs w:val="24"/>
          <w:lang w:eastAsia="ru-RU"/>
        </w:rPr>
        <w:t xml:space="preserve"> – приведенная длина пролета;</w:t>
      </w:r>
    </w:p>
    <w:p w:rsidR="00822268" w:rsidRPr="009B1F6C" w:rsidRDefault="009B5174" w:rsidP="00C87296">
      <w:pPr>
        <w:ind w:left="1418" w:hanging="567"/>
        <w:rPr>
          <w:rFonts w:eastAsia="Times New Roman" w:cs="Times New Roman"/>
          <w:szCs w:val="24"/>
          <w:lang w:eastAsia="ru-RU"/>
        </w:rPr>
      </w:pPr>
      <w:proofErr w:type="spellStart"/>
      <w:r w:rsidRPr="009B1F6C">
        <w:rPr>
          <w:rFonts w:eastAsia="Times New Roman" w:cs="Times New Roman"/>
          <w:szCs w:val="24"/>
          <w:lang w:eastAsia="ru-RU"/>
        </w:rPr>
        <w:t>L</w:t>
      </w:r>
      <w:r w:rsidRPr="009B1F6C">
        <w:rPr>
          <w:rFonts w:eastAsia="Times New Roman" w:cs="Times New Roman"/>
          <w:szCs w:val="24"/>
          <w:vertAlign w:val="subscript"/>
          <w:lang w:eastAsia="ru-RU"/>
        </w:rPr>
        <w:t>i</w:t>
      </w:r>
      <w:proofErr w:type="spellEnd"/>
      <w:r w:rsidRPr="009B1F6C">
        <w:rPr>
          <w:rFonts w:eastAsia="Times New Roman" w:cs="Times New Roman"/>
          <w:szCs w:val="24"/>
          <w:vertAlign w:val="subscript"/>
          <w:lang w:eastAsia="ru-RU"/>
        </w:rPr>
        <w:t xml:space="preserve"> </w:t>
      </w:r>
      <w:r w:rsidRPr="009B1F6C">
        <w:rPr>
          <w:rFonts w:eastAsia="Times New Roman" w:cs="Times New Roman"/>
          <w:szCs w:val="24"/>
          <w:lang w:eastAsia="ru-RU"/>
        </w:rPr>
        <w:t>– длина i-</w:t>
      </w:r>
      <w:proofErr w:type="spellStart"/>
      <w:r w:rsidRPr="009B1F6C">
        <w:rPr>
          <w:rFonts w:eastAsia="Times New Roman" w:cs="Times New Roman"/>
          <w:szCs w:val="24"/>
          <w:lang w:eastAsia="ru-RU"/>
        </w:rPr>
        <w:t>го</w:t>
      </w:r>
      <w:proofErr w:type="spellEnd"/>
      <w:r w:rsidRPr="009B1F6C">
        <w:rPr>
          <w:rFonts w:eastAsia="Times New Roman" w:cs="Times New Roman"/>
          <w:szCs w:val="24"/>
          <w:lang w:eastAsia="ru-RU"/>
        </w:rPr>
        <w:t xml:space="preserve"> пролета.</w:t>
      </w:r>
    </w:p>
    <w:p w:rsidR="00822268" w:rsidRPr="009B1F6C" w:rsidRDefault="00822268" w:rsidP="00C87296">
      <w:pPr>
        <w:ind w:left="1418" w:hanging="567"/>
        <w:rPr>
          <w:rFonts w:eastAsia="Times New Roman" w:cs="Times New Roman"/>
          <w:szCs w:val="24"/>
          <w:lang w:eastAsia="ru-RU"/>
        </w:rPr>
      </w:pPr>
    </w:p>
    <w:p w:rsidR="00942EE7" w:rsidRPr="009B1F6C" w:rsidRDefault="009B5174" w:rsidP="00C87296">
      <w:pPr>
        <w:pStyle w:val="2"/>
        <w:keepNext w:val="0"/>
        <w:numPr>
          <w:ilvl w:val="0"/>
          <w:numId w:val="35"/>
        </w:numPr>
        <w:tabs>
          <w:tab w:val="left" w:pos="851"/>
        </w:tabs>
        <w:suppressAutoHyphens/>
        <w:ind w:left="0" w:firstLine="425"/>
        <w:rPr>
          <w:szCs w:val="24"/>
          <w:lang w:eastAsia="ru-RU"/>
        </w:rPr>
      </w:pPr>
      <w:r w:rsidRPr="009B1F6C">
        <w:rPr>
          <w:szCs w:val="24"/>
          <w:lang w:eastAsia="ru-RU"/>
        </w:rPr>
        <w:t>Объем работ (м</w:t>
      </w:r>
      <w:r w:rsidRPr="009B1F6C">
        <w:rPr>
          <w:szCs w:val="24"/>
          <w:vertAlign w:val="superscript"/>
          <w:lang w:eastAsia="ru-RU"/>
        </w:rPr>
        <w:t>3</w:t>
      </w:r>
      <w:r w:rsidRPr="009B1F6C">
        <w:rPr>
          <w:szCs w:val="24"/>
          <w:lang w:eastAsia="ru-RU"/>
        </w:rPr>
        <w:t xml:space="preserve">) для </w:t>
      </w:r>
      <w:r w:rsidR="00A01AE9" w:rsidRPr="009B1F6C">
        <w:rPr>
          <w:szCs w:val="24"/>
          <w:lang w:eastAsia="ru-RU"/>
        </w:rPr>
        <w:t xml:space="preserve">Показателя НЦС </w:t>
      </w:r>
      <w:r w:rsidRPr="009B1F6C">
        <w:rPr>
          <w:szCs w:val="24"/>
          <w:lang w:eastAsia="ru-RU"/>
        </w:rPr>
        <w:t xml:space="preserve">09-05-001-02 «Подпорные стены из монолитного железобетона на свайном основании» </w:t>
      </w:r>
      <w:r w:rsidR="00227E18">
        <w:rPr>
          <w:szCs w:val="24"/>
          <w:lang w:eastAsia="ru-RU"/>
        </w:rPr>
        <w:t>рекомендуется</w:t>
      </w:r>
      <w:r w:rsidR="00227E18" w:rsidRPr="009B1F6C">
        <w:rPr>
          <w:szCs w:val="24"/>
          <w:lang w:eastAsia="ru-RU"/>
        </w:rPr>
        <w:t xml:space="preserve"> </w:t>
      </w:r>
      <w:r w:rsidRPr="009B1F6C">
        <w:rPr>
          <w:szCs w:val="24"/>
          <w:lang w:eastAsia="ru-RU"/>
        </w:rPr>
        <w:t>принимать без учета объема (м</w:t>
      </w:r>
      <w:r w:rsidRPr="009B1F6C">
        <w:rPr>
          <w:szCs w:val="24"/>
          <w:vertAlign w:val="superscript"/>
          <w:lang w:eastAsia="ru-RU"/>
        </w:rPr>
        <w:t>3</w:t>
      </w:r>
      <w:r w:rsidRPr="009B1F6C">
        <w:rPr>
          <w:szCs w:val="24"/>
          <w:lang w:eastAsia="ru-RU"/>
        </w:rPr>
        <w:t>) свай.</w:t>
      </w:r>
    </w:p>
    <w:p w:rsidR="00F72676" w:rsidRPr="009B1F6C" w:rsidRDefault="00F72676" w:rsidP="008E139D">
      <w:pPr>
        <w:ind w:firstLine="709"/>
        <w:rPr>
          <w:b/>
          <w:szCs w:val="24"/>
        </w:rPr>
      </w:pPr>
      <w:r w:rsidRPr="009B1F6C">
        <w:rPr>
          <w:b/>
          <w:szCs w:val="24"/>
        </w:rPr>
        <w:br w:type="page"/>
      </w:r>
    </w:p>
    <w:p w:rsidR="00570F77" w:rsidRPr="009B1F6C" w:rsidRDefault="00387620" w:rsidP="0016146E">
      <w:pPr>
        <w:pStyle w:val="1"/>
        <w:keepNext w:val="0"/>
        <w:suppressAutoHyphens/>
        <w:spacing w:after="240"/>
        <w:rPr>
          <w:szCs w:val="28"/>
        </w:rPr>
      </w:pPr>
      <w:r w:rsidRPr="009B1F6C">
        <w:rPr>
          <w:szCs w:val="28"/>
        </w:rPr>
        <w:t>Отдел 1. Показатели укрупненного норматива 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9B1F6C" w:rsidRPr="009B1F6C" w:rsidTr="00676265">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2991" w:rsidRPr="009B1F6C" w:rsidRDefault="00142991" w:rsidP="00142991">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42991" w:rsidRPr="009B1F6C" w:rsidRDefault="00142991" w:rsidP="00142991">
            <w:pPr>
              <w:jc w:val="center"/>
              <w:rPr>
                <w:rFonts w:eastAsia="Times New Roman" w:cs="Times New Roman"/>
                <w:szCs w:val="24"/>
                <w:lang w:eastAsia="ru-RU"/>
              </w:rPr>
            </w:pPr>
            <w:r w:rsidRPr="009B1F6C">
              <w:rPr>
                <w:rFonts w:eastAsia="Times New Roman" w:cs="Times New Roman"/>
                <w:szCs w:val="24"/>
                <w:lang w:eastAsia="ru-RU"/>
              </w:rPr>
              <w:t>Наименование показателя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991" w:rsidRPr="009B1F6C" w:rsidRDefault="00142991" w:rsidP="0016146E">
            <w:pPr>
              <w:ind w:left="-108" w:right="-108"/>
              <w:jc w:val="center"/>
              <w:rPr>
                <w:rFonts w:eastAsia="Times New Roman" w:cs="Times New Roman"/>
                <w:szCs w:val="24"/>
                <w:lang w:eastAsia="ru-RU"/>
              </w:rPr>
            </w:pPr>
            <w:r w:rsidRPr="009B1F6C">
              <w:rPr>
                <w:rFonts w:eastAsia="Times New Roman" w:cs="Times New Roman"/>
                <w:szCs w:val="24"/>
                <w:lang w:eastAsia="ru-RU"/>
              </w:rPr>
              <w:t>Норматив цены строительства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B1F6C" w:rsidRPr="009B1F6C" w:rsidTr="00676265">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1. МОСТЫ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со сборными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сборными железобетонными пролетными строениями с длиной приведенного пролета до 22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328,53</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340,84</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сборными железобетонными пролетными строениями с длиной приведенного пролета от 22 м до 33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329,20</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315,29</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 монолитными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 монолитными железобетонными пролетными строениями с длиной приведенного пролета до 30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451,89</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481,98</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 монолитными железобетонными пролетными строениями с длиной приведенного пролета от 30 м до 45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428,09</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434,07</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09-01-003</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со сталежелезобетонными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сталежелезобетонными пролетными строениями с длиной приведенного пролета до 50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337,35</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346,10</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Мосты со сталежелезобетонными пролетными строениями с длиной приведенного пролета от 50 м до 80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411,69</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415,74</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09-01-004</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Мосты с металлическими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 xml:space="preserve">Мосты с металлическими пролетными строениями с длиной приведенного пролета </w:t>
            </w:r>
            <w:r w:rsidR="00E0669E">
              <w:rPr>
                <w:rFonts w:eastAsia="Times New Roman" w:cs="Times New Roman"/>
                <w:szCs w:val="24"/>
                <w:lang w:eastAsia="ru-RU"/>
              </w:rPr>
              <w:br/>
            </w:r>
            <w:r w:rsidRPr="009B1F6C">
              <w:rPr>
                <w:rFonts w:eastAsia="Times New Roman" w:cs="Times New Roman"/>
                <w:szCs w:val="24"/>
                <w:lang w:eastAsia="ru-RU"/>
              </w:rPr>
              <w:t>до 90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584,32</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604,36</w:t>
            </w:r>
          </w:p>
        </w:tc>
      </w:tr>
      <w:tr w:rsidR="009B1F6C" w:rsidRPr="009B1F6C" w:rsidTr="00081F18">
        <w:trPr>
          <w:trHeight w:val="20"/>
        </w:trPr>
        <w:tc>
          <w:tcPr>
            <w:tcW w:w="1120" w:type="dxa"/>
            <w:tcBorders>
              <w:top w:val="nil"/>
              <w:left w:val="nil"/>
              <w:right w:val="nil"/>
            </w:tcBorders>
            <w:shd w:val="clear" w:color="auto" w:fill="auto"/>
            <w:vAlign w:val="center"/>
          </w:tcPr>
          <w:p w:rsidR="00081F18" w:rsidRPr="009B1F6C" w:rsidRDefault="00081F18" w:rsidP="00142991">
            <w:pPr>
              <w:jc w:val="center"/>
              <w:rPr>
                <w:rFonts w:eastAsia="Times New Roman" w:cs="Times New Roman"/>
                <w:szCs w:val="24"/>
                <w:lang w:eastAsia="ru-RU"/>
              </w:rPr>
            </w:pPr>
          </w:p>
        </w:tc>
        <w:tc>
          <w:tcPr>
            <w:tcW w:w="9081" w:type="dxa"/>
            <w:gridSpan w:val="4"/>
            <w:tcBorders>
              <w:top w:val="single" w:sz="4" w:space="0" w:color="auto"/>
              <w:left w:val="nil"/>
              <w:right w:val="nil"/>
            </w:tcBorders>
            <w:shd w:val="clear" w:color="auto" w:fill="auto"/>
            <w:vAlign w:val="center"/>
          </w:tcPr>
          <w:p w:rsidR="00081F18" w:rsidRPr="009B1F6C" w:rsidRDefault="00081F18" w:rsidP="00142991">
            <w:pPr>
              <w:rPr>
                <w:rFonts w:eastAsia="Times New Roman" w:cs="Times New Roman"/>
                <w:szCs w:val="24"/>
                <w:lang w:eastAsia="ru-RU"/>
              </w:rPr>
            </w:pPr>
          </w:p>
        </w:tc>
      </w:tr>
      <w:tr w:rsidR="009B1F6C" w:rsidRPr="009B1F6C" w:rsidTr="00081F18">
        <w:trPr>
          <w:trHeight w:val="20"/>
        </w:trPr>
        <w:tc>
          <w:tcPr>
            <w:tcW w:w="1120" w:type="dxa"/>
            <w:tcBorders>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 xml:space="preserve">Мосты с металлическими пролетными строениями с длиной приведенного пролета </w:t>
            </w:r>
            <w:r w:rsidR="00E0669E">
              <w:rPr>
                <w:rFonts w:eastAsia="Times New Roman" w:cs="Times New Roman"/>
                <w:szCs w:val="24"/>
                <w:lang w:eastAsia="ru-RU"/>
              </w:rPr>
              <w:br/>
            </w:r>
            <w:r w:rsidRPr="009B1F6C">
              <w:rPr>
                <w:rFonts w:eastAsia="Times New Roman" w:cs="Times New Roman"/>
                <w:szCs w:val="24"/>
                <w:lang w:eastAsia="ru-RU"/>
              </w:rPr>
              <w:t>от 90 м до 130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535,47</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548,15</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2. ПУТЕПРОВОДЫ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со сборными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сборными железобетонными пролетными строениями с длиной приведенного пролета до 22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298,97</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312,45</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сборными железобетонными пролетными строениями с длиной приведенного пролета до 22 м до 33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283,84</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288,05</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 монолитными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монолитными железобетонными пролетными строениями с длиной приведенного пролета до 30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429,93</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438,29</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монолитными железобетонными пролетными строениями с длиной приведенного пролета от 30 м до 45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381,04</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390,27</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09-02-003</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со сталежелезобетонными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сталежелезобетонными пролетными строениями с длиной приведенного пролета до 50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338,45</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345,95</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со сталежелезобетонными пролетными строениями с длиной приведенного пролета от 50 м до 80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383,22</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387,95</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09-02-004</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Путепроводы с металлическими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954E48">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металлическими пролетными строениями с длиной приведенного пролета до 55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378,54</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382,61</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Путепроводы с металлическими пролетными строениями с длиной приведенного пролета от 55 м до 80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451,20</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09-02-004-04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456,19</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3. ЭСТАКАДЫ СЪЕЗДОВ</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со сборными железобетонными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сборными железобетонными пролетными строениями с длиной приведенного пролета до 22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275,59</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298,44</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сборными железобетонными пролетными строениями с длиной приведенного пролета до 22 м до 33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270,13</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269,13</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 монолитными железобетонными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 xml:space="preserve">Эстакады съездов с монолитными железобетонными пролетными строениями </w:t>
            </w:r>
            <w:r w:rsidR="00E0669E">
              <w:rPr>
                <w:rFonts w:eastAsia="Times New Roman" w:cs="Times New Roman"/>
                <w:szCs w:val="24"/>
                <w:lang w:eastAsia="ru-RU"/>
              </w:rPr>
              <w:br/>
            </w:r>
            <w:r w:rsidRPr="009B1F6C">
              <w:rPr>
                <w:rFonts w:eastAsia="Times New Roman" w:cs="Times New Roman"/>
                <w:szCs w:val="24"/>
                <w:lang w:eastAsia="ru-RU"/>
              </w:rPr>
              <w:t>с длиной приведенного пролета до 30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421,53</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430,39</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 xml:space="preserve">Эстакады съездов с монолитными железобетонными пролетными строениями </w:t>
            </w:r>
            <w:r w:rsidR="00E0669E">
              <w:rPr>
                <w:rFonts w:eastAsia="Times New Roman" w:cs="Times New Roman"/>
                <w:szCs w:val="24"/>
                <w:lang w:eastAsia="ru-RU"/>
              </w:rPr>
              <w:br/>
            </w:r>
            <w:r w:rsidRPr="009B1F6C">
              <w:rPr>
                <w:rFonts w:eastAsia="Times New Roman" w:cs="Times New Roman"/>
                <w:szCs w:val="24"/>
                <w:lang w:eastAsia="ru-RU"/>
              </w:rPr>
              <w:t>с длиной приведенного пролета от 30 м до 45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370,67</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379,81</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09-03-003</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со сталежелезобетонными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сталежелезобетонными пролетными строениями с длиной приведенного пролета до 50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330,48</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338,37</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со сталежелезобетонными пролетными строениями с длиной приведенного пролета от 50 м до 80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374,32</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380,27</w:t>
            </w:r>
          </w:p>
        </w:tc>
      </w:tr>
      <w:tr w:rsidR="009B1F6C" w:rsidRPr="009B1F6C" w:rsidTr="00081F18">
        <w:trPr>
          <w:trHeight w:val="20"/>
        </w:trPr>
        <w:tc>
          <w:tcPr>
            <w:tcW w:w="2547" w:type="dxa"/>
            <w:gridSpan w:val="3"/>
            <w:tcBorders>
              <w:top w:val="single" w:sz="4" w:space="0" w:color="auto"/>
              <w:left w:val="nil"/>
              <w:right w:val="nil"/>
            </w:tcBorders>
            <w:shd w:val="clear" w:color="auto" w:fill="auto"/>
          </w:tcPr>
          <w:p w:rsidR="00081F18" w:rsidRPr="009B1F6C" w:rsidRDefault="00081F18" w:rsidP="00142991">
            <w:pPr>
              <w:spacing w:before="120" w:after="120"/>
              <w:rPr>
                <w:rFonts w:eastAsia="Times New Roman" w:cs="Times New Roman"/>
                <w:b/>
                <w:bCs/>
                <w:sz w:val="28"/>
                <w:szCs w:val="28"/>
                <w:lang w:eastAsia="ru-RU"/>
              </w:rPr>
            </w:pPr>
          </w:p>
        </w:tc>
        <w:tc>
          <w:tcPr>
            <w:tcW w:w="7654" w:type="dxa"/>
            <w:gridSpan w:val="2"/>
            <w:tcBorders>
              <w:top w:val="single" w:sz="4" w:space="0" w:color="auto"/>
              <w:left w:val="nil"/>
              <w:right w:val="nil"/>
            </w:tcBorders>
            <w:shd w:val="clear" w:color="auto" w:fill="auto"/>
          </w:tcPr>
          <w:p w:rsidR="00081F18" w:rsidRPr="009B1F6C" w:rsidRDefault="00081F18" w:rsidP="00142991">
            <w:pPr>
              <w:spacing w:before="120" w:after="120"/>
              <w:rPr>
                <w:rFonts w:eastAsia="Times New Roman" w:cs="Times New Roman"/>
                <w:sz w:val="28"/>
                <w:szCs w:val="28"/>
                <w:lang w:eastAsia="ru-RU"/>
              </w:rPr>
            </w:pP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09-03-004</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 xml:space="preserve">Эстакады съездов с металлическими пролетными строениями </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 металлическими пролетными строениями с длиной приведенного пролета до 55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370,76</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377,09</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jc w:val="center"/>
              <w:rPr>
                <w:rFonts w:eastAsia="Times New Roman" w:cs="Times New Roman"/>
                <w:szCs w:val="24"/>
                <w:lang w:eastAsia="ru-RU"/>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Эстакады съездов с металлическими пролетными строениями с длиной приведенного пролета от 55 м до 80 м:</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до 8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446,70</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средняя высота опор от 8 м до 15 м</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451,41</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4. ПЕШЕХОДНЫЕ ПЕРЕХОДЫ (МОСТЫ)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09-04-001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Пешеходные переходы (мосты) в составе уличной дорожной сети со сборными железобетонными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Пешеходные переходы (мосты) в составе уличной дорожной сети со сборными железобетонными пролетными строениями:</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без защитного покрытия (остекления)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331,86</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 защитным покрытием (остеклением)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498,07</w:t>
            </w:r>
          </w:p>
        </w:tc>
      </w:tr>
      <w:tr w:rsidR="009B1F6C" w:rsidRPr="009B1F6C" w:rsidTr="00142991">
        <w:trPr>
          <w:trHeight w:val="20"/>
        </w:trPr>
        <w:tc>
          <w:tcPr>
            <w:tcW w:w="2547" w:type="dxa"/>
            <w:gridSpan w:val="3"/>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09-04-002</w:t>
            </w:r>
          </w:p>
        </w:tc>
        <w:tc>
          <w:tcPr>
            <w:tcW w:w="7654" w:type="dxa"/>
            <w:gridSpan w:val="2"/>
            <w:tcBorders>
              <w:top w:val="single" w:sz="4" w:space="0" w:color="auto"/>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Пешеходные переходы (мосты) в составе уличной дорожной сети с металлическими пролетными строениями</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2</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Пешеходные переходы (мосты) в составе уличной дорожной сети с металлическими пролетными строениями:</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без защитного покрытия (остекления)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688,90</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с защитным покрытием (остеклением) пешеходной зоны</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1 025,54</w:t>
            </w:r>
          </w:p>
        </w:tc>
      </w:tr>
      <w:tr w:rsidR="009B1F6C" w:rsidRPr="009B1F6C" w:rsidTr="00142991">
        <w:trPr>
          <w:trHeight w:val="20"/>
        </w:trPr>
        <w:tc>
          <w:tcPr>
            <w:tcW w:w="10201" w:type="dxa"/>
            <w:gridSpan w:val="5"/>
            <w:tcBorders>
              <w:top w:val="single" w:sz="4" w:space="0" w:color="auto"/>
              <w:left w:val="nil"/>
              <w:bottom w:val="nil"/>
              <w:right w:val="nil"/>
            </w:tcBorders>
            <w:shd w:val="clear" w:color="auto" w:fill="auto"/>
            <w:noWrap/>
            <w:vAlign w:val="center"/>
            <w:hideMark/>
          </w:tcPr>
          <w:p w:rsidR="00142991" w:rsidRPr="009B1F6C" w:rsidRDefault="00142991" w:rsidP="00142991">
            <w:pPr>
              <w:spacing w:before="120" w:after="120"/>
              <w:jc w:val="center"/>
              <w:rPr>
                <w:rFonts w:eastAsia="Times New Roman" w:cs="Times New Roman"/>
                <w:b/>
                <w:bCs/>
                <w:sz w:val="28"/>
                <w:szCs w:val="28"/>
                <w:lang w:eastAsia="ru-RU"/>
              </w:rPr>
            </w:pPr>
            <w:r w:rsidRPr="009B1F6C">
              <w:rPr>
                <w:rFonts w:eastAsia="Times New Roman" w:cs="Times New Roman"/>
                <w:b/>
                <w:bCs/>
                <w:sz w:val="28"/>
                <w:szCs w:val="28"/>
                <w:lang w:eastAsia="ru-RU"/>
              </w:rPr>
              <w:t>РАЗДЕЛ 5. ПОДПОРНЫЕ СТЕНЫ</w:t>
            </w:r>
          </w:p>
        </w:tc>
      </w:tr>
      <w:tr w:rsidR="009B1F6C" w:rsidRPr="009B1F6C" w:rsidTr="00142991">
        <w:trPr>
          <w:trHeight w:val="20"/>
        </w:trPr>
        <w:tc>
          <w:tcPr>
            <w:tcW w:w="2547" w:type="dxa"/>
            <w:gridSpan w:val="3"/>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b/>
                <w:bCs/>
                <w:sz w:val="28"/>
                <w:szCs w:val="28"/>
                <w:lang w:eastAsia="ru-RU"/>
              </w:rPr>
            </w:pPr>
            <w:r w:rsidRPr="009B1F6C">
              <w:rPr>
                <w:rFonts w:eastAsia="Times New Roman" w:cs="Times New Roman"/>
                <w:b/>
                <w:bCs/>
                <w:sz w:val="28"/>
                <w:szCs w:val="28"/>
                <w:lang w:eastAsia="ru-RU"/>
              </w:rPr>
              <w:t>Таблица 09-05-001</w:t>
            </w:r>
          </w:p>
        </w:tc>
        <w:tc>
          <w:tcPr>
            <w:tcW w:w="7654" w:type="dxa"/>
            <w:gridSpan w:val="2"/>
            <w:tcBorders>
              <w:top w:val="nil"/>
              <w:left w:val="nil"/>
              <w:bottom w:val="nil"/>
              <w:right w:val="nil"/>
            </w:tcBorders>
            <w:shd w:val="clear" w:color="auto" w:fill="auto"/>
            <w:hideMark/>
          </w:tcPr>
          <w:p w:rsidR="00142991" w:rsidRPr="009B1F6C" w:rsidRDefault="00142991" w:rsidP="00142991">
            <w:pPr>
              <w:spacing w:before="120" w:after="120"/>
              <w:rPr>
                <w:rFonts w:eastAsia="Times New Roman" w:cs="Times New Roman"/>
                <w:sz w:val="28"/>
                <w:szCs w:val="28"/>
                <w:lang w:eastAsia="ru-RU"/>
              </w:rPr>
            </w:pPr>
            <w:r w:rsidRPr="009B1F6C">
              <w:rPr>
                <w:rFonts w:eastAsia="Times New Roman" w:cs="Times New Roman"/>
                <w:sz w:val="28"/>
                <w:szCs w:val="28"/>
                <w:lang w:eastAsia="ru-RU"/>
              </w:rPr>
              <w:t>Подпорные стены из монолитного железобетона</w:t>
            </w:r>
          </w:p>
        </w:tc>
      </w:tr>
      <w:tr w:rsidR="009B1F6C" w:rsidRPr="009B1F6C" w:rsidTr="00142991">
        <w:trPr>
          <w:trHeight w:val="20"/>
        </w:trPr>
        <w:tc>
          <w:tcPr>
            <w:tcW w:w="1720" w:type="dxa"/>
            <w:gridSpan w:val="2"/>
            <w:tcBorders>
              <w:top w:val="nil"/>
              <w:left w:val="nil"/>
              <w:bottom w:val="nil"/>
              <w:right w:val="nil"/>
            </w:tcBorders>
            <w:shd w:val="clear" w:color="auto" w:fill="auto"/>
            <w:vAlign w:val="center"/>
            <w:hideMark/>
          </w:tcPr>
          <w:p w:rsidR="00142991" w:rsidRPr="009B1F6C" w:rsidRDefault="00142991" w:rsidP="00142991">
            <w:pPr>
              <w:jc w:val="right"/>
              <w:rPr>
                <w:rFonts w:eastAsia="Times New Roman" w:cs="Times New Roman"/>
                <w:b/>
                <w:bCs/>
                <w:szCs w:val="24"/>
                <w:lang w:eastAsia="ru-RU"/>
              </w:rPr>
            </w:pPr>
            <w:r w:rsidRPr="009B1F6C">
              <w:rPr>
                <w:rFonts w:eastAsia="Times New Roman" w:cs="Times New Roman"/>
                <w:b/>
                <w:bCs/>
                <w:szCs w:val="24"/>
                <w:lang w:eastAsia="ru-RU"/>
              </w:rPr>
              <w:t>Измеритель:</w:t>
            </w:r>
          </w:p>
        </w:tc>
        <w:tc>
          <w:tcPr>
            <w:tcW w:w="8481" w:type="dxa"/>
            <w:gridSpan w:val="3"/>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1 м</w:t>
            </w:r>
            <w:r w:rsidRPr="009B1F6C">
              <w:rPr>
                <w:rFonts w:eastAsia="Times New Roman" w:cs="Times New Roman"/>
                <w:szCs w:val="24"/>
                <w:vertAlign w:val="superscript"/>
                <w:lang w:eastAsia="ru-RU"/>
              </w:rPr>
              <w:t>3</w:t>
            </w:r>
          </w:p>
        </w:tc>
      </w:tr>
      <w:tr w:rsidR="009B1F6C" w:rsidRPr="009B1F6C" w:rsidTr="00142991">
        <w:trPr>
          <w:trHeight w:val="20"/>
        </w:trPr>
        <w:tc>
          <w:tcPr>
            <w:tcW w:w="1120" w:type="dxa"/>
            <w:tcBorders>
              <w:top w:val="nil"/>
              <w:left w:val="nil"/>
              <w:bottom w:val="nil"/>
              <w:right w:val="nil"/>
            </w:tcBorders>
            <w:shd w:val="clear" w:color="auto" w:fill="auto"/>
            <w:vAlign w:val="center"/>
            <w:hideMark/>
          </w:tcPr>
          <w:p w:rsidR="00142991" w:rsidRPr="009B1F6C" w:rsidRDefault="00142991" w:rsidP="00142991">
            <w:pPr>
              <w:rPr>
                <w:rFonts w:eastAsia="Times New Roman" w:cs="Times New Roman"/>
                <w:szCs w:val="24"/>
                <w:lang w:eastAsia="ru-RU"/>
              </w:rPr>
            </w:pPr>
          </w:p>
        </w:tc>
        <w:tc>
          <w:tcPr>
            <w:tcW w:w="9081" w:type="dxa"/>
            <w:gridSpan w:val="4"/>
            <w:tcBorders>
              <w:top w:val="nil"/>
              <w:left w:val="nil"/>
              <w:bottom w:val="single" w:sz="4" w:space="0" w:color="auto"/>
              <w:right w:val="nil"/>
            </w:tcBorders>
            <w:shd w:val="clear" w:color="auto" w:fill="auto"/>
            <w:vAlign w:val="center"/>
            <w:hideMark/>
          </w:tcPr>
          <w:p w:rsidR="00142991" w:rsidRPr="009B1F6C" w:rsidRDefault="00142991" w:rsidP="00142991">
            <w:pPr>
              <w:rPr>
                <w:rFonts w:eastAsia="Times New Roman" w:cs="Times New Roman"/>
                <w:szCs w:val="24"/>
                <w:lang w:eastAsia="ru-RU"/>
              </w:rPr>
            </w:pPr>
            <w:r w:rsidRPr="009B1F6C">
              <w:rPr>
                <w:rFonts w:eastAsia="Times New Roman" w:cs="Times New Roman"/>
                <w:szCs w:val="24"/>
                <w:lang w:eastAsia="ru-RU"/>
              </w:rPr>
              <w:t>Подпорные стены из монолитного железобетона:</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на естественном основании</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96,67</w:t>
            </w:r>
          </w:p>
        </w:tc>
      </w:tr>
      <w:tr w:rsidR="00E11B11" w:rsidRPr="009B1F6C" w:rsidTr="0014299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rPr>
                <w:rFonts w:eastAsia="Times New Roman" w:cs="Times New Roman"/>
                <w:szCs w:val="24"/>
                <w:lang w:eastAsia="ru-RU"/>
              </w:rPr>
              <w:t>09-05-001-02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11B11" w:rsidRPr="009B1F6C" w:rsidRDefault="00E11B11" w:rsidP="00E11B11">
            <w:pPr>
              <w:rPr>
                <w:rFonts w:eastAsia="Times New Roman" w:cs="Times New Roman"/>
                <w:szCs w:val="24"/>
                <w:lang w:eastAsia="ru-RU"/>
              </w:rPr>
            </w:pPr>
            <w:r w:rsidRPr="009B1F6C">
              <w:rPr>
                <w:rFonts w:eastAsia="Times New Roman" w:cs="Times New Roman"/>
                <w:szCs w:val="24"/>
                <w:lang w:eastAsia="ru-RU"/>
              </w:rPr>
              <w:t>на свайном основании</w:t>
            </w:r>
          </w:p>
        </w:tc>
        <w:tc>
          <w:tcPr>
            <w:tcW w:w="2268"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141,34</w:t>
            </w:r>
          </w:p>
        </w:tc>
      </w:tr>
    </w:tbl>
    <w:p w:rsidR="00822268" w:rsidRPr="009B1F6C" w:rsidRDefault="00822268" w:rsidP="00966B58">
      <w:pPr>
        <w:pStyle w:val="ConsPlusNormal"/>
        <w:widowControl/>
        <w:spacing w:before="120" w:after="120"/>
        <w:jc w:val="center"/>
        <w:rPr>
          <w:rFonts w:ascii="Times New Roman" w:hAnsi="Times New Roman" w:cs="Times New Roman"/>
          <w:b/>
          <w:sz w:val="28"/>
          <w:szCs w:val="28"/>
        </w:rPr>
      </w:pPr>
    </w:p>
    <w:p w:rsidR="00142991" w:rsidRPr="009B1F6C" w:rsidRDefault="00142991" w:rsidP="00966B58">
      <w:pPr>
        <w:pStyle w:val="ConsPlusNormal"/>
        <w:widowControl/>
        <w:spacing w:before="120" w:after="120"/>
        <w:jc w:val="center"/>
        <w:rPr>
          <w:rFonts w:ascii="Times New Roman" w:hAnsi="Times New Roman" w:cs="Times New Roman"/>
          <w:b/>
          <w:sz w:val="28"/>
          <w:szCs w:val="28"/>
        </w:rPr>
        <w:sectPr w:rsidR="00142991" w:rsidRPr="009B1F6C" w:rsidSect="00846508">
          <w:pgSz w:w="11906" w:h="16838"/>
          <w:pgMar w:top="1134" w:right="567" w:bottom="1134" w:left="1134" w:header="709" w:footer="709" w:gutter="0"/>
          <w:cols w:space="708"/>
          <w:docGrid w:linePitch="360"/>
        </w:sectPr>
      </w:pPr>
    </w:p>
    <w:p w:rsidR="0092507D" w:rsidRPr="009B1F6C" w:rsidRDefault="006D40F2" w:rsidP="0016146E">
      <w:pPr>
        <w:pStyle w:val="1"/>
        <w:keepNext w:val="0"/>
        <w:suppressAutoHyphens/>
        <w:spacing w:after="240"/>
        <w:rPr>
          <w:szCs w:val="28"/>
        </w:rPr>
      </w:pPr>
      <w:r w:rsidRPr="009B1F6C">
        <w:rPr>
          <w:szCs w:val="28"/>
        </w:rPr>
        <w:t>Отдел 2. Дополнительная информация</w:t>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1. Мосты</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09-01-001 Мосты со сборными 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51156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51156D" w:rsidRPr="009B1F6C" w:rsidTr="0032620B">
        <w:trPr>
          <w:trHeight w:val="351"/>
        </w:trPr>
        <w:tc>
          <w:tcPr>
            <w:tcW w:w="4253" w:type="dxa"/>
            <w:vMerge/>
            <w:tcBorders>
              <w:left w:val="single" w:sz="4" w:space="0" w:color="auto"/>
              <w:right w:val="single" w:sz="4" w:space="0" w:color="auto"/>
            </w:tcBorders>
            <w:vAlign w:val="center"/>
            <w:hideMark/>
          </w:tcPr>
          <w:p w:rsidR="0051156D" w:rsidRPr="009B1F6C" w:rsidRDefault="0051156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51156D" w:rsidRPr="009B1F6C" w:rsidRDefault="0051156D" w:rsidP="00E249E7">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51156D" w:rsidRPr="009B1F6C" w:rsidTr="0032620B">
        <w:trPr>
          <w:trHeight w:val="1290"/>
        </w:trPr>
        <w:tc>
          <w:tcPr>
            <w:tcW w:w="4253" w:type="dxa"/>
            <w:vMerge/>
            <w:tcBorders>
              <w:left w:val="single" w:sz="4" w:space="0" w:color="auto"/>
              <w:bottom w:val="single" w:sz="4" w:space="0" w:color="auto"/>
              <w:right w:val="single" w:sz="4" w:space="0" w:color="auto"/>
            </w:tcBorders>
            <w:vAlign w:val="center"/>
          </w:tcPr>
          <w:p w:rsidR="0051156D" w:rsidRPr="009B1F6C" w:rsidRDefault="0051156D" w:rsidP="0051156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51156D" w:rsidRPr="009B1F6C" w:rsidRDefault="0051156D" w:rsidP="0051156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51156D" w:rsidRPr="009B1F6C" w:rsidRDefault="0051156D" w:rsidP="0051156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51156D" w:rsidRPr="009B1F6C" w:rsidRDefault="00C17C33" w:rsidP="0051156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09-01-001-01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328,53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18,09</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6,50</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09-01-001-02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340,84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18,74</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6,75</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09-01-001-03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329,20</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16,47</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5,92</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09-01-001-04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315,29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17,26</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5,64</w:t>
            </w:r>
          </w:p>
        </w:tc>
      </w:tr>
      <w:tr w:rsidR="0046180D"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w:t>
            </w:r>
          </w:p>
        </w:tc>
      </w:tr>
    </w:tbl>
    <w:p w:rsidR="0046180D" w:rsidRPr="009B1F6C" w:rsidRDefault="0046180D" w:rsidP="0046180D">
      <w:pPr>
        <w:rPr>
          <w:sz w:val="2"/>
          <w:szCs w:val="2"/>
        </w:rPr>
      </w:pPr>
    </w:p>
    <w:tbl>
      <w:tblPr>
        <w:tblW w:w="10206" w:type="dxa"/>
        <w:tblInd w:w="-5" w:type="dxa"/>
        <w:tblLook w:val="04A0" w:firstRow="1" w:lastRow="0" w:firstColumn="1" w:lastColumn="0" w:noHBand="0" w:noVBand="1"/>
      </w:tblPr>
      <w:tblGrid>
        <w:gridCol w:w="700"/>
        <w:gridCol w:w="3553"/>
        <w:gridCol w:w="5953"/>
      </w:tblGrid>
      <w:tr w:rsidR="009B1F6C" w:rsidRPr="009B1F6C" w:rsidTr="0067626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железобетонное сборное свайное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железобетонный монолитный</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железобетонное монолитное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эмаль полиуретановая</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железобетонное сборное свайное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железобетонный монолитный</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железобетонное монолитное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эмаль полиуретановая</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балочное железобетонное сборное </w:t>
            </w:r>
            <w:proofErr w:type="spellStart"/>
            <w:r w:rsidRPr="009B1F6C">
              <w:t>преднапряженное</w:t>
            </w:r>
            <w:proofErr w:type="spellEnd"/>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эмаль полиуретановая</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резинометаллические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proofErr w:type="spellStart"/>
            <w:r w:rsidRPr="009B1F6C">
              <w:t>оклеечная</w:t>
            </w:r>
            <w:proofErr w:type="spellEnd"/>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щебеночно-мастичный асфальтобетон </w:t>
            </w:r>
            <w:r w:rsidRPr="009B1F6C">
              <w:br/>
              <w:t xml:space="preserve">плотные асфальтобетонные смеси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удерживающая способность 450 кДж</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предусмотрено</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с металлическим окаймлением и резиновым ленточным компенсатором</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отсыпка песком</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из железобетонных монолитных плит</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предусмотрено</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r w:rsidRPr="009B1F6C">
              <w:t>железобетонные сборные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rPr>
                <w:rFonts w:eastAsia="Times New Roman" w:cs="Times New Roman"/>
                <w:szCs w:val="24"/>
                <w:lang w:eastAsia="ru-RU"/>
              </w:rP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предусмотрено</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E708D" w:rsidRPr="009B1F6C" w:rsidRDefault="00CE708D" w:rsidP="00CE708D">
            <w:pPr>
              <w:jc w:val="center"/>
              <w:rPr>
                <w:rFonts w:eastAsia="Times New Roman" w:cs="Times New Roman"/>
                <w:szCs w:val="24"/>
                <w:lang w:eastAsia="ru-RU"/>
              </w:rP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CE708D" w:rsidRPr="009B1F6C" w:rsidRDefault="00CE708D" w:rsidP="00CE708D">
            <w:pPr>
              <w:rPr>
                <w:rFonts w:eastAsia="Times New Roman" w:cs="Times New Roman"/>
                <w:szCs w:val="24"/>
                <w:lang w:eastAsia="ru-RU"/>
              </w:rPr>
            </w:pPr>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09-01-002 Мосты с монолитными 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51156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51156D" w:rsidRPr="009B1F6C" w:rsidTr="0032620B">
        <w:trPr>
          <w:trHeight w:val="240"/>
        </w:trPr>
        <w:tc>
          <w:tcPr>
            <w:tcW w:w="4253" w:type="dxa"/>
            <w:vMerge/>
            <w:tcBorders>
              <w:left w:val="single" w:sz="4" w:space="0" w:color="auto"/>
              <w:right w:val="single" w:sz="4" w:space="0" w:color="auto"/>
            </w:tcBorders>
            <w:vAlign w:val="center"/>
            <w:hideMark/>
          </w:tcPr>
          <w:p w:rsidR="0051156D" w:rsidRPr="009B1F6C" w:rsidRDefault="0051156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51156D" w:rsidRPr="009B1F6C" w:rsidRDefault="0051156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51156D" w:rsidRPr="009B1F6C" w:rsidTr="0032620B">
        <w:trPr>
          <w:trHeight w:val="1680"/>
        </w:trPr>
        <w:tc>
          <w:tcPr>
            <w:tcW w:w="4253" w:type="dxa"/>
            <w:vMerge/>
            <w:tcBorders>
              <w:left w:val="single" w:sz="4" w:space="0" w:color="auto"/>
              <w:bottom w:val="single" w:sz="4" w:space="0" w:color="auto"/>
              <w:right w:val="single" w:sz="4" w:space="0" w:color="auto"/>
            </w:tcBorders>
            <w:vAlign w:val="center"/>
          </w:tcPr>
          <w:p w:rsidR="0051156D" w:rsidRPr="009B1F6C" w:rsidRDefault="0051156D" w:rsidP="0051156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51156D" w:rsidRPr="009B1F6C" w:rsidRDefault="0051156D" w:rsidP="0051156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51156D" w:rsidRPr="009B1F6C" w:rsidRDefault="0051156D" w:rsidP="0051156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51156D" w:rsidRPr="009B1F6C" w:rsidRDefault="00C17C33" w:rsidP="0051156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09-01-002-01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451,89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24,51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8,95</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09-01-002-02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481,98</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26,02</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9,55</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09-01-002-03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428,09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22,31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6,43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09-01-002-04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434,07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22,58</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6,52</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09-01-002-01 и 09-01-002-02</w:t>
            </w:r>
          </w:p>
        </w:tc>
      </w:tr>
    </w:tbl>
    <w:p w:rsidR="0051156D" w:rsidRPr="0032620B" w:rsidRDefault="0051156D">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окраска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окраска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балочное 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xml:space="preserve">из смеси полимерно-битумной мастики </w:t>
            </w:r>
            <w:r w:rsidR="00E0669E">
              <w:br/>
            </w:r>
            <w:r w:rsidRPr="009B1F6C">
              <w:t>и минерального заполнителя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из железобетонных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C3FF2" w:rsidRPr="009B1F6C" w:rsidRDefault="000C3FF2" w:rsidP="000C3FF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0C3FF2" w:rsidRPr="009B1F6C" w:rsidRDefault="000C3FF2" w:rsidP="000C3FF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0C3FF2" w:rsidRPr="009B1F6C" w:rsidRDefault="000C3FF2" w:rsidP="000C3FF2">
            <w:r w:rsidRPr="009B1F6C">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09-01-002-03 и 09-01-002-04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балочное 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09-01-003 Мосты со сталежелезобетонными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E249E7">
        <w:trPr>
          <w:trHeight w:val="327"/>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590"/>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09-01-003-01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337,35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16,71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6,07</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09-01-003-02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346,10</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17,16</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6,23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09-01-003-03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411,69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18,95</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5,27</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09-01-003-04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415,74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19,01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5,32</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09-01-003-01 и 09-01-003-02</w:t>
            </w:r>
          </w:p>
        </w:tc>
      </w:tr>
    </w:tbl>
    <w:p w:rsidR="00905DED" w:rsidRPr="0032620B" w:rsidRDefault="00905DED">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плотные асфальтобетонные смеси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09-01-003-03 и 09-01-003-04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Сложные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09-01-004 Мосты с металлическими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32620B">
        <w:trPr>
          <w:trHeight w:val="357"/>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560"/>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09-01-004-01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584,32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26,18</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6,24</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09-01-004-02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604,36</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27,11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6,45</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09-01-004-03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535,47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26,42</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8,07</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09-01-004-04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548,15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27,07</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8,00</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09-01-004-01 и 09-01-004-02</w:t>
            </w:r>
          </w:p>
        </w:tc>
      </w:tr>
    </w:tbl>
    <w:p w:rsidR="00905DED" w:rsidRPr="0032620B" w:rsidRDefault="00905DED">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металлическое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мембранная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щебеночно-мастичный асфальтобетон </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монолитные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Опоры освещения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cantSplit/>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09-01-004-03 и 09-01-004-04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металлическое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щебеночно-мастичный асфальтобетон </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моста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Опоры освещения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Судоходная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2. Путепроводы</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09-02-001 Путепроводы со сборными 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32620B">
        <w:trPr>
          <w:trHeight w:val="312"/>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605"/>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09-02-001-01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298,97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16,97</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5,91</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09-02-001-02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312,45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16,43</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5,61</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09-02-001-03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283,84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15,61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5,62</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09-02-001-04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288,05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15,60</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5,71</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09-02-001-01, 09-02-001-03 и 09-02-001-04</w:t>
            </w:r>
          </w:p>
        </w:tc>
      </w:tr>
    </w:tbl>
    <w:p w:rsidR="00905DED" w:rsidRPr="0032620B" w:rsidRDefault="00905DED">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балочное железобетонное сборное </w:t>
            </w:r>
            <w:proofErr w:type="spellStart"/>
            <w:r w:rsidRPr="009B1F6C">
              <w:t>преднапряженное</w:t>
            </w:r>
            <w:proofErr w:type="spellEnd"/>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резинометаллические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плотные асфальтобетонные смеси </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09-02-001-02</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балочное железобетонное сборное </w:t>
            </w:r>
            <w:proofErr w:type="spellStart"/>
            <w:r w:rsidRPr="009B1F6C">
              <w:t>преднапряженное</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резинометаллические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щебеночно-мастичный асфальтобетон </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из бетонных монолитных плит, каменной </w:t>
            </w:r>
            <w:proofErr w:type="spellStart"/>
            <w:r w:rsidRPr="009B1F6C">
              <w:t>наброской</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09-02-002 Путепроводы с монолитными 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32620B">
        <w:trPr>
          <w:trHeight w:val="255"/>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665"/>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09-02-002-01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429,93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23,03</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7,70</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09-02-002-02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438,29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23,46</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7,85</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09-02-002-03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381,04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19,36</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6,43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09-02-002-04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390,27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19,85</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6,59</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09-02-002-01 и 09-02-002-02</w:t>
            </w:r>
          </w:p>
        </w:tc>
      </w:tr>
    </w:tbl>
    <w:p w:rsidR="00905DED" w:rsidRPr="0032620B" w:rsidRDefault="00905DED">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балочное 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бетонных сборных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09-02-002-03 и 09-02-002-04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сборное свайное, </w:t>
            </w:r>
            <w:r w:rsidRPr="009B1F6C">
              <w:br/>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 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балочное 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09-02-003 Путепроводы со сталежелезобетонными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32620B">
        <w:trPr>
          <w:trHeight w:val="255"/>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665"/>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09-02-003-01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338,45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17,02</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6,73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09-02-003-02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345,95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17,25</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6,89</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09-02-003-03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383,22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19,57</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6,89</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09-02-003-04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387,95</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19,39</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6,98</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09-02-003-01 и 09-02-003-02</w:t>
            </w:r>
          </w:p>
        </w:tc>
      </w:tr>
    </w:tbl>
    <w:p w:rsidR="00905DED" w:rsidRPr="0032620B" w:rsidRDefault="00905DED">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cantSplit/>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09-02-003-03 и 09-02-003-04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сталежелезобетонное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мембранная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proofErr w:type="spellStart"/>
            <w:r w:rsidRPr="009B1F6C">
              <w:t>геоячейками</w:t>
            </w:r>
            <w:proofErr w:type="spellEnd"/>
            <w:r w:rsidRPr="009B1F6C">
              <w:t xml:space="preserve"> с заполнением растительным грунтом </w:t>
            </w:r>
            <w:r w:rsidR="00BF47ED">
              <w:br/>
            </w:r>
            <w:r w:rsidRPr="009B1F6C">
              <w:t>с посевом трав</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09-02-004 Путепроводы с металлическими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32620B">
        <w:trPr>
          <w:trHeight w:val="282"/>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635"/>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09-02-004-01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378,54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21,70</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6,76</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09-02-004-02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382,61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21,90</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6,83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09-02-004-03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451,20</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21,90</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6,59</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09-02-004-04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456,19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21,98</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6,67</w:t>
            </w:r>
          </w:p>
        </w:tc>
      </w:tr>
      <w:tr w:rsidR="0046180D"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09-02-004-01 и 09-02-004-02</w:t>
            </w:r>
          </w:p>
        </w:tc>
      </w:tr>
    </w:tbl>
    <w:p w:rsidR="00676265" w:rsidRPr="009B1F6C" w:rsidRDefault="00676265" w:rsidP="00676265">
      <w:pPr>
        <w:rPr>
          <w:sz w:val="2"/>
          <w:szCs w:val="2"/>
        </w:rPr>
      </w:pPr>
    </w:p>
    <w:tbl>
      <w:tblPr>
        <w:tblW w:w="10206" w:type="dxa"/>
        <w:tblInd w:w="-5" w:type="dxa"/>
        <w:tblLook w:val="04A0" w:firstRow="1" w:lastRow="0" w:firstColumn="1" w:lastColumn="0" w:noHBand="0" w:noVBand="1"/>
      </w:tblPr>
      <w:tblGrid>
        <w:gridCol w:w="700"/>
        <w:gridCol w:w="3553"/>
        <w:gridCol w:w="5953"/>
      </w:tblGrid>
      <w:tr w:rsidR="009B1F6C" w:rsidRPr="009B1F6C" w:rsidTr="00676265">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акриловая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эмаль акриловая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металлическое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шаровые сегментные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окраска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эмаль </w:t>
            </w:r>
            <w:proofErr w:type="spellStart"/>
            <w:r w:rsidRPr="009B1F6C">
              <w:t>акрилполиуретановая</w:t>
            </w:r>
            <w:proofErr w:type="spellEnd"/>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наплавляемая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щебеночно-мастичный асфальтобетон</w:t>
            </w:r>
            <w:r w:rsidRPr="009B1F6C">
              <w:br/>
              <w:t xml:space="preserve">плотные асфальтобетонные смеси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удерживающая способность 350 кДж</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с металлическим окаймлением и резиновым ленточным компенсатором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отсыпка песком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бетонных монолитных плит</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из железобетонных сборно-монолитных плит</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железобетонные сборные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32CD2" w:rsidRPr="009B1F6C" w:rsidRDefault="00832CD2" w:rsidP="00832CD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832CD2" w:rsidRPr="009B1F6C" w:rsidRDefault="00832CD2" w:rsidP="00832CD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832CD2" w:rsidRPr="009B1F6C" w:rsidRDefault="00832CD2" w:rsidP="00832CD2">
            <w:r w:rsidRPr="009B1F6C">
              <w:t>предусмотрено</w:t>
            </w:r>
          </w:p>
        </w:tc>
      </w:tr>
      <w:tr w:rsidR="009B1F6C" w:rsidRPr="009B1F6C" w:rsidTr="00676265">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DD66E2">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09-02-004-0</w:t>
            </w:r>
            <w:r w:rsidR="00DD66E2" w:rsidRPr="009B1F6C">
              <w:rPr>
                <w:rFonts w:eastAsia="Times New Roman" w:cs="Times New Roman"/>
                <w:sz w:val="28"/>
                <w:szCs w:val="28"/>
                <w:lang w:eastAsia="ru-RU"/>
              </w:rPr>
              <w:t>3</w:t>
            </w:r>
            <w:r w:rsidRPr="009B1F6C">
              <w:rPr>
                <w:rFonts w:eastAsia="Times New Roman" w:cs="Times New Roman"/>
                <w:sz w:val="28"/>
                <w:szCs w:val="28"/>
                <w:lang w:eastAsia="ru-RU"/>
              </w:rPr>
              <w:t xml:space="preserve"> и 09-02-004-0</w:t>
            </w:r>
            <w:r w:rsidR="00DD66E2" w:rsidRPr="009B1F6C">
              <w:rPr>
                <w:rFonts w:eastAsia="Times New Roman" w:cs="Times New Roman"/>
                <w:sz w:val="28"/>
                <w:szCs w:val="28"/>
                <w:lang w:eastAsia="ru-RU"/>
              </w:rPr>
              <w:t>4</w:t>
            </w:r>
          </w:p>
        </w:tc>
      </w:tr>
      <w:tr w:rsidR="009B1F6C" w:rsidRPr="009B1F6C" w:rsidTr="00676265">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окраска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мембранная</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плотные асфальтобетонные смеси</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геоячейками</w:t>
            </w:r>
            <w:proofErr w:type="spellEnd"/>
            <w:r w:rsidRPr="009B1F6C">
              <w:t xml:space="preserve"> с заполнением растительным грунтом </w:t>
            </w:r>
            <w:r w:rsidR="00BF47ED">
              <w:br/>
            </w:r>
            <w:r w:rsidRPr="009B1F6C">
              <w:t>с посевом трав</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путепровода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сборные</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676265">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освещения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32620B" w:rsidRDefault="0046180D">
      <w:pPr>
        <w:rPr>
          <w:sz w:val="6"/>
        </w:rPr>
      </w:pPr>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3. Эстакады съездов</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09-03-001 Эстакады съездов со сборными 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905DED"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905DED" w:rsidRPr="009B1F6C" w:rsidTr="0032620B">
        <w:trPr>
          <w:trHeight w:val="306"/>
        </w:trPr>
        <w:tc>
          <w:tcPr>
            <w:tcW w:w="4253" w:type="dxa"/>
            <w:vMerge/>
            <w:tcBorders>
              <w:left w:val="single" w:sz="4" w:space="0" w:color="auto"/>
              <w:right w:val="single" w:sz="4" w:space="0" w:color="auto"/>
            </w:tcBorders>
            <w:vAlign w:val="center"/>
            <w:hideMark/>
          </w:tcPr>
          <w:p w:rsidR="00905DED" w:rsidRPr="009B1F6C" w:rsidRDefault="00905DED"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905DED" w:rsidRPr="009B1F6C" w:rsidRDefault="00905DED"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905DED" w:rsidRPr="009B1F6C" w:rsidTr="0032620B">
        <w:trPr>
          <w:trHeight w:val="1335"/>
        </w:trPr>
        <w:tc>
          <w:tcPr>
            <w:tcW w:w="4253" w:type="dxa"/>
            <w:vMerge/>
            <w:tcBorders>
              <w:left w:val="single" w:sz="4" w:space="0" w:color="auto"/>
              <w:bottom w:val="single" w:sz="4" w:space="0" w:color="auto"/>
              <w:right w:val="single" w:sz="4" w:space="0" w:color="auto"/>
            </w:tcBorders>
            <w:vAlign w:val="center"/>
          </w:tcPr>
          <w:p w:rsidR="00905DED" w:rsidRPr="009B1F6C" w:rsidRDefault="00905DED" w:rsidP="00905DED">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905DED" w:rsidP="00905DED">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905DED" w:rsidRPr="009B1F6C" w:rsidRDefault="00C17C33" w:rsidP="00905DED">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09-03-001-01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275,59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14,96</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5,46</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09-03-001-02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298,44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15,05</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5,37</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09-03-001-03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270,13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14,39</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5,36</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09-03-001-04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269,13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14,43</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5,34</w:t>
            </w:r>
          </w:p>
        </w:tc>
      </w:tr>
      <w:tr w:rsidR="0046180D"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w:t>
            </w:r>
          </w:p>
        </w:tc>
      </w:tr>
    </w:tbl>
    <w:p w:rsidR="00DD66E2" w:rsidRPr="009B1F6C" w:rsidRDefault="00DD66E2">
      <w:pPr>
        <w:rPr>
          <w:sz w:val="2"/>
          <w:szCs w:val="2"/>
        </w:rPr>
      </w:pPr>
    </w:p>
    <w:tbl>
      <w:tblPr>
        <w:tblW w:w="10206" w:type="dxa"/>
        <w:tblLook w:val="04A0" w:firstRow="1" w:lastRow="0" w:firstColumn="1" w:lastColumn="0" w:noHBand="0" w:noVBand="1"/>
      </w:tblPr>
      <w:tblGrid>
        <w:gridCol w:w="700"/>
        <w:gridCol w:w="3553"/>
        <w:gridCol w:w="5953"/>
      </w:tblGrid>
      <w:tr w:rsidR="009B1F6C" w:rsidRPr="009B1F6C" w:rsidTr="00DD66E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балочное железобетонное сборное </w:t>
            </w:r>
            <w:proofErr w:type="spellStart"/>
            <w:r w:rsidRPr="009B1F6C">
              <w:t>преднапряженное</w:t>
            </w:r>
            <w:proofErr w:type="spellEnd"/>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плотные асфальтобетонные смеси</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монолитных плит</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монолитных плит</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DD66E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DD66E2" w:rsidRPr="009B1F6C" w:rsidRDefault="00DD66E2">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09-03-002 Эстакады съездов с монолитными 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E249E7"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E249E7" w:rsidRPr="009B1F6C" w:rsidTr="0032620B">
        <w:trPr>
          <w:trHeight w:val="300"/>
        </w:trPr>
        <w:tc>
          <w:tcPr>
            <w:tcW w:w="4253" w:type="dxa"/>
            <w:vMerge/>
            <w:tcBorders>
              <w:left w:val="single" w:sz="4" w:space="0" w:color="auto"/>
              <w:right w:val="single" w:sz="4" w:space="0" w:color="auto"/>
            </w:tcBorders>
            <w:vAlign w:val="center"/>
            <w:hideMark/>
          </w:tcPr>
          <w:p w:rsidR="00E249E7" w:rsidRPr="009B1F6C" w:rsidRDefault="00E249E7"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E249E7" w:rsidRPr="009B1F6C" w:rsidTr="0032620B">
        <w:trPr>
          <w:trHeight w:val="1620"/>
        </w:trPr>
        <w:tc>
          <w:tcPr>
            <w:tcW w:w="4253" w:type="dxa"/>
            <w:vMerge/>
            <w:tcBorders>
              <w:left w:val="single" w:sz="4" w:space="0" w:color="auto"/>
              <w:bottom w:val="single" w:sz="4" w:space="0" w:color="auto"/>
              <w:right w:val="single" w:sz="4" w:space="0" w:color="auto"/>
            </w:tcBorders>
            <w:vAlign w:val="center"/>
          </w:tcPr>
          <w:p w:rsidR="00E249E7" w:rsidRPr="009B1F6C" w:rsidRDefault="00E249E7" w:rsidP="00E249E7">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C17C33" w:rsidP="00E249E7">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09-03-002-01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421,53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22,34</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7,56</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09-03-002-02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430,39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22,79</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7,72</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09-03-002-03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370,67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18,52</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6,26</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09-03-002-04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379,81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18,97</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6,42</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09-03-002-01 и 09-03-002-02</w:t>
            </w:r>
          </w:p>
        </w:tc>
      </w:tr>
    </w:tbl>
    <w:p w:rsidR="00E249E7" w:rsidRPr="0032620B" w:rsidRDefault="00E249E7">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балочное 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сборных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09-03-002-03 и 09-03-002-04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 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сборное свайное, </w:t>
            </w:r>
            <w:r w:rsidRPr="009B1F6C">
              <w:br/>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балочное железобетонное монолитное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09-03-003 Эстакады съездов со сталежелезобетонными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E249E7"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E249E7" w:rsidRPr="009B1F6C" w:rsidTr="0032620B">
        <w:trPr>
          <w:trHeight w:val="270"/>
        </w:trPr>
        <w:tc>
          <w:tcPr>
            <w:tcW w:w="4253" w:type="dxa"/>
            <w:vMerge/>
            <w:tcBorders>
              <w:left w:val="single" w:sz="4" w:space="0" w:color="auto"/>
              <w:right w:val="single" w:sz="4" w:space="0" w:color="auto"/>
            </w:tcBorders>
            <w:vAlign w:val="center"/>
            <w:hideMark/>
          </w:tcPr>
          <w:p w:rsidR="00E249E7" w:rsidRPr="009B1F6C" w:rsidRDefault="00E249E7"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E249E7" w:rsidRPr="009B1F6C" w:rsidTr="0032620B">
        <w:trPr>
          <w:trHeight w:val="1650"/>
        </w:trPr>
        <w:tc>
          <w:tcPr>
            <w:tcW w:w="4253" w:type="dxa"/>
            <w:vMerge/>
            <w:tcBorders>
              <w:left w:val="single" w:sz="4" w:space="0" w:color="auto"/>
              <w:bottom w:val="single" w:sz="4" w:space="0" w:color="auto"/>
              <w:right w:val="single" w:sz="4" w:space="0" w:color="auto"/>
            </w:tcBorders>
            <w:vAlign w:val="center"/>
          </w:tcPr>
          <w:p w:rsidR="00E249E7" w:rsidRPr="009B1F6C" w:rsidRDefault="00E249E7" w:rsidP="00E249E7">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C17C33" w:rsidP="00E249E7">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09-03-003-01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330,48</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16,31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6,58</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09-03-003-02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338,37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16,71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6,74</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09-03-003-03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374,32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18,65</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6,73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09-03-003-04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380,27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19,06</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6,84</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09-03-003-01 и 09-03-003-02</w:t>
            </w:r>
          </w:p>
        </w:tc>
      </w:tr>
    </w:tbl>
    <w:p w:rsidR="00E249E7" w:rsidRPr="0032620B" w:rsidRDefault="00E249E7">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сталежелезобетонное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оклеечная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сборных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 xml:space="preserve">и видов работ, учтенных в Показателях 09-03-003-03 и 09-03-003-04 </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сталежелезобетонное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мембранная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геоячейками</w:t>
            </w:r>
            <w:proofErr w:type="spellEnd"/>
            <w:r w:rsidRPr="009B1F6C">
              <w:t xml:space="preserve"> с заполнением растительным грунтом </w:t>
            </w:r>
            <w:r w:rsidR="00BF47ED">
              <w:br/>
            </w:r>
            <w:r w:rsidRPr="009B1F6C">
              <w:t>с посевом трав</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06" w:type="dxa"/>
        <w:tblLayout w:type="fixed"/>
        <w:tblLook w:val="04A0" w:firstRow="1" w:lastRow="0" w:firstColumn="1" w:lastColumn="0" w:noHBand="0" w:noVBand="1"/>
      </w:tblPr>
      <w:tblGrid>
        <w:gridCol w:w="4253"/>
        <w:gridCol w:w="1984"/>
        <w:gridCol w:w="1984"/>
        <w:gridCol w:w="1985"/>
      </w:tblGrid>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09-03-004 Эстакады съездов с металлическими пролетными строениями</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E249E7" w:rsidRPr="009B1F6C" w:rsidTr="0032620B">
        <w:trPr>
          <w:trHeight w:val="20"/>
        </w:trPr>
        <w:tc>
          <w:tcPr>
            <w:tcW w:w="4253" w:type="dxa"/>
            <w:vMerge w:val="restart"/>
            <w:tcBorders>
              <w:top w:val="single" w:sz="4" w:space="0" w:color="auto"/>
              <w:left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E249E7" w:rsidRPr="009B1F6C" w:rsidTr="0032620B">
        <w:trPr>
          <w:trHeight w:val="297"/>
        </w:trPr>
        <w:tc>
          <w:tcPr>
            <w:tcW w:w="4253" w:type="dxa"/>
            <w:vMerge/>
            <w:tcBorders>
              <w:left w:val="single" w:sz="4" w:space="0" w:color="auto"/>
              <w:right w:val="single" w:sz="4" w:space="0" w:color="auto"/>
            </w:tcBorders>
            <w:vAlign w:val="center"/>
            <w:hideMark/>
          </w:tcPr>
          <w:p w:rsidR="00E249E7" w:rsidRPr="009B1F6C" w:rsidRDefault="00E249E7"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E249E7" w:rsidRPr="009B1F6C" w:rsidTr="0032620B">
        <w:trPr>
          <w:trHeight w:val="1620"/>
        </w:trPr>
        <w:tc>
          <w:tcPr>
            <w:tcW w:w="4253" w:type="dxa"/>
            <w:vMerge/>
            <w:tcBorders>
              <w:left w:val="single" w:sz="4" w:space="0" w:color="auto"/>
              <w:bottom w:val="single" w:sz="4" w:space="0" w:color="auto"/>
              <w:right w:val="single" w:sz="4" w:space="0" w:color="auto"/>
            </w:tcBorders>
            <w:vAlign w:val="center"/>
          </w:tcPr>
          <w:p w:rsidR="00E249E7" w:rsidRPr="009B1F6C" w:rsidRDefault="00E249E7" w:rsidP="00E249E7">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C17C33" w:rsidP="00E249E7">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09-03-004-01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370,76</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19,08</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6,66</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09-03-004-02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377,09</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21,22</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6,74</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09-03-004-03</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446,70</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21,30</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6,53</w:t>
            </w:r>
          </w:p>
        </w:tc>
      </w:tr>
      <w:tr w:rsidR="00E11B11" w:rsidRPr="009B1F6C" w:rsidTr="0032620B">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09-03-004-04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451,41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21,53</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6,60</w:t>
            </w:r>
          </w:p>
        </w:tc>
      </w:tr>
      <w:tr w:rsidR="009B1F6C" w:rsidRPr="009B1F6C" w:rsidTr="0032620B">
        <w:trPr>
          <w:trHeight w:val="20"/>
        </w:trPr>
        <w:tc>
          <w:tcPr>
            <w:tcW w:w="10206" w:type="dxa"/>
            <w:gridSpan w:val="4"/>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 09-03-004-01 и 09-03-004-02</w:t>
            </w:r>
          </w:p>
        </w:tc>
      </w:tr>
    </w:tbl>
    <w:p w:rsidR="00E249E7" w:rsidRPr="0032620B" w:rsidRDefault="00E249E7">
      <w:pPr>
        <w:rPr>
          <w:sz w:val="2"/>
          <w:szCs w:val="2"/>
        </w:rPr>
      </w:pPr>
    </w:p>
    <w:tbl>
      <w:tblPr>
        <w:tblW w:w="10206" w:type="dxa"/>
        <w:tblLayout w:type="fixed"/>
        <w:tblLook w:val="04A0" w:firstRow="1" w:lastRow="0" w:firstColumn="1" w:lastColumn="0" w:noHBand="0" w:noVBand="1"/>
      </w:tblPr>
      <w:tblGrid>
        <w:gridCol w:w="700"/>
        <w:gridCol w:w="3553"/>
        <w:gridCol w:w="5953"/>
      </w:tblGrid>
      <w:tr w:rsidR="009B1F6C" w:rsidRPr="009B1F6C" w:rsidTr="0032620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шаровые сегментные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эмаль </w:t>
            </w:r>
            <w:proofErr w:type="spellStart"/>
            <w:r w:rsidRPr="009B1F6C">
              <w:t>акрилполиуретановая</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350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бетонных 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46180D" w:rsidRPr="009B1F6C" w:rsidRDefault="0046180D" w:rsidP="0046180D">
            <w:pPr>
              <w:rPr>
                <w:rFonts w:eastAsia="Times New Roman" w:cs="Times New Roman"/>
                <w:szCs w:val="24"/>
                <w:lang w:eastAsia="ru-RU"/>
              </w:rPr>
            </w:pPr>
            <w:r w:rsidRPr="009B1F6C">
              <w:rPr>
                <w:rFonts w:eastAsia="Times New Roman" w:cs="Times New Roman"/>
                <w:szCs w:val="24"/>
                <w:lang w:eastAsia="ru-RU"/>
              </w:rPr>
              <w:t>Сложные вспомогательные сооружения и устройства (технологиче</w:t>
            </w:r>
            <w:r w:rsidR="005A1D51" w:rsidRPr="009B1F6C">
              <w:rPr>
                <w:rFonts w:eastAsia="Times New Roman" w:cs="Times New Roman"/>
                <w:szCs w:val="24"/>
                <w:lang w:eastAsia="ru-RU"/>
              </w:rPr>
              <w:t>с</w:t>
            </w:r>
            <w:r w:rsidRPr="009B1F6C">
              <w:rPr>
                <w:rFonts w:eastAsia="Times New Roman" w:cs="Times New Roman"/>
                <w:szCs w:val="24"/>
                <w:lang w:eastAsia="ru-RU"/>
              </w:rPr>
              <w:t xml:space="preserve">кие проезды, стапель, </w:t>
            </w:r>
            <w:proofErr w:type="spellStart"/>
            <w:r w:rsidRPr="009B1F6C">
              <w:rPr>
                <w:rFonts w:eastAsia="Times New Roman" w:cs="Times New Roman"/>
                <w:szCs w:val="24"/>
                <w:lang w:eastAsia="ru-RU"/>
              </w:rPr>
              <w:t>аванбек</w:t>
            </w:r>
            <w:proofErr w:type="spellEnd"/>
            <w:r w:rsidRPr="009B1F6C">
              <w:rPr>
                <w:rFonts w:eastAsia="Times New Roman" w:cs="Times New Roman"/>
                <w:szCs w:val="24"/>
                <w:lang w:eastAsia="ru-RU"/>
              </w:rPr>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rPr>
                <w:rFonts w:eastAsia="Times New Roman" w:cs="Times New Roman"/>
                <w:szCs w:val="24"/>
                <w:lang w:eastAsia="ru-RU"/>
              </w:rPr>
            </w:pPr>
            <w:r w:rsidRPr="009B1F6C">
              <w:rPr>
                <w:rFonts w:eastAsia="Times New Roman" w:cs="Times New Roman"/>
                <w:szCs w:val="24"/>
                <w:lang w:eastAsia="ru-RU"/>
              </w:rPr>
              <w:t>предусмотрено</w:t>
            </w:r>
          </w:p>
        </w:tc>
      </w:tr>
      <w:tr w:rsidR="009B1F6C" w:rsidRPr="009B1F6C" w:rsidTr="0032620B">
        <w:trPr>
          <w:trHeight w:val="20"/>
        </w:trPr>
        <w:tc>
          <w:tcPr>
            <w:tcW w:w="10206" w:type="dxa"/>
            <w:gridSpan w:val="3"/>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Показателях</w:t>
            </w:r>
            <w:r w:rsidR="00DD66E2" w:rsidRPr="009B1F6C">
              <w:rPr>
                <w:rFonts w:eastAsia="Times New Roman" w:cs="Times New Roman"/>
                <w:sz w:val="28"/>
                <w:szCs w:val="28"/>
                <w:lang w:eastAsia="ru-RU"/>
              </w:rPr>
              <w:t xml:space="preserve"> 09-03-004-03 и 09-03-004-04</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Крайние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 (устои)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Промежуточные опоры: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тело опор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проезжей части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мембранная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щебеночно-мастичный асфальтобетон</w:t>
            </w:r>
            <w:r w:rsidRPr="009B1F6C">
              <w:br/>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Барьерное ограждение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удерживающая способность 450 кДж</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Конуса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отсыпка песком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Укрепление откосов земляного полотна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proofErr w:type="spellStart"/>
            <w:r w:rsidRPr="009B1F6C">
              <w:t>геоячейками</w:t>
            </w:r>
            <w:proofErr w:type="spellEnd"/>
            <w:r w:rsidRPr="009B1F6C">
              <w:t xml:space="preserve"> с заполнением растительным грунтом </w:t>
            </w:r>
            <w:r w:rsidR="00E0669E">
              <w:br/>
            </w:r>
            <w:r w:rsidRPr="009B1F6C">
              <w:t>с посевом трав</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Сопряжение с насыпью подходов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из железобетонных сборно-монолитных плит</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Водоотводные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сборные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Сложные вспомогательные сооружения и устройства (технологические проезды, стапель, </w:t>
            </w:r>
            <w:proofErr w:type="spellStart"/>
            <w:r w:rsidRPr="009B1F6C">
              <w:t>аванбек</w:t>
            </w:r>
            <w:proofErr w:type="spellEnd"/>
            <w:r w:rsidRPr="009B1F6C">
              <w:t xml:space="preserve"> и т.д.)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Технологические укрытия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освещения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32620B" w:rsidRDefault="0046180D">
      <w:pPr>
        <w:rPr>
          <w:sz w:val="4"/>
        </w:rPr>
      </w:pPr>
      <w:r w:rsidRPr="009B1F6C">
        <w:br w:type="page"/>
      </w:r>
    </w:p>
    <w:tbl>
      <w:tblPr>
        <w:tblW w:w="10206" w:type="dxa"/>
        <w:tblLayout w:type="fixed"/>
        <w:tblLook w:val="04A0" w:firstRow="1" w:lastRow="0" w:firstColumn="1" w:lastColumn="0" w:noHBand="0" w:noVBand="1"/>
      </w:tblPr>
      <w:tblGrid>
        <w:gridCol w:w="700"/>
        <w:gridCol w:w="3553"/>
        <w:gridCol w:w="1984"/>
        <w:gridCol w:w="1984"/>
        <w:gridCol w:w="1985"/>
      </w:tblGrid>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4. Пешеходные переходы (мосты)</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09-04-001 Пешеходные переходы (мосты) в составе уличной дорожной сети со сборными железобетонными пролетными строениями</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E249E7" w:rsidRPr="009B1F6C" w:rsidTr="0032620B">
        <w:trPr>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E249E7" w:rsidRPr="009B1F6C" w:rsidTr="0032620B">
        <w:trPr>
          <w:trHeight w:val="297"/>
        </w:trPr>
        <w:tc>
          <w:tcPr>
            <w:tcW w:w="4253" w:type="dxa"/>
            <w:gridSpan w:val="2"/>
            <w:vMerge/>
            <w:tcBorders>
              <w:left w:val="single" w:sz="4" w:space="0" w:color="auto"/>
              <w:right w:val="single" w:sz="4" w:space="0" w:color="auto"/>
            </w:tcBorders>
            <w:vAlign w:val="center"/>
            <w:hideMark/>
          </w:tcPr>
          <w:p w:rsidR="00E249E7" w:rsidRPr="009B1F6C" w:rsidRDefault="00E249E7"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sidRPr="009B1F6C">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E249E7" w:rsidRPr="009B1F6C" w:rsidTr="0032620B">
        <w:trPr>
          <w:trHeight w:val="1620"/>
        </w:trPr>
        <w:tc>
          <w:tcPr>
            <w:tcW w:w="4253" w:type="dxa"/>
            <w:gridSpan w:val="2"/>
            <w:vMerge/>
            <w:tcBorders>
              <w:left w:val="single" w:sz="4" w:space="0" w:color="auto"/>
              <w:bottom w:val="single" w:sz="4" w:space="0" w:color="auto"/>
              <w:right w:val="single" w:sz="4" w:space="0" w:color="auto"/>
            </w:tcBorders>
            <w:vAlign w:val="center"/>
          </w:tcPr>
          <w:p w:rsidR="00E249E7" w:rsidRPr="009B1F6C" w:rsidRDefault="00E249E7" w:rsidP="00E249E7">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C17C33" w:rsidP="00E249E7">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09-04-001-01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331,86</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21,58</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6,50</w:t>
            </w:r>
          </w:p>
        </w:tc>
      </w:tr>
      <w:tr w:rsidR="00E11B11" w:rsidRPr="009B1F6C" w:rsidTr="0032620B">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09-04-001-02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498,07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30,81</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9,79</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09-04-001-01</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балочное железобетонное сборное </w:t>
            </w:r>
            <w:proofErr w:type="spellStart"/>
            <w:r w:rsidRPr="009B1F6C">
              <w:t>преднапряженное</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Перильное ограждение </w:t>
            </w:r>
            <w:r w:rsidR="00E0669E">
              <w:br/>
            </w:r>
            <w:r w:rsidRPr="009B1F6C">
              <w:t>и металлический пандус для детских колясок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E249E7" w:rsidRPr="009B1F6C" w:rsidTr="00E249E7">
        <w:trPr>
          <w:trHeight w:val="20"/>
        </w:trPr>
        <w:tc>
          <w:tcPr>
            <w:tcW w:w="10206" w:type="dxa"/>
            <w:gridSpan w:val="5"/>
            <w:tcBorders>
              <w:top w:val="nil"/>
              <w:left w:val="nil"/>
              <w:bottom w:val="nil"/>
              <w:right w:val="nil"/>
            </w:tcBorders>
            <w:shd w:val="clear" w:color="auto" w:fill="auto"/>
            <w:vAlign w:val="center"/>
          </w:tcPr>
          <w:p w:rsidR="00E249E7" w:rsidRPr="009B1F6C" w:rsidRDefault="00E249E7" w:rsidP="0046180D">
            <w:pPr>
              <w:spacing w:before="120" w:after="120"/>
              <w:jc w:val="center"/>
              <w:rPr>
                <w:rFonts w:eastAsia="Times New Roman" w:cs="Times New Roman"/>
                <w:sz w:val="28"/>
                <w:szCs w:val="28"/>
                <w:lang w:eastAsia="ru-RU"/>
              </w:rPr>
            </w:pPr>
          </w:p>
        </w:tc>
      </w:tr>
      <w:tr w:rsidR="00E249E7" w:rsidRPr="009B1F6C" w:rsidTr="00E249E7">
        <w:trPr>
          <w:trHeight w:val="20"/>
        </w:trPr>
        <w:tc>
          <w:tcPr>
            <w:tcW w:w="10206" w:type="dxa"/>
            <w:gridSpan w:val="5"/>
            <w:tcBorders>
              <w:top w:val="nil"/>
              <w:left w:val="nil"/>
              <w:bottom w:val="nil"/>
              <w:right w:val="nil"/>
            </w:tcBorders>
            <w:shd w:val="clear" w:color="auto" w:fill="auto"/>
            <w:vAlign w:val="center"/>
          </w:tcPr>
          <w:p w:rsidR="00E249E7" w:rsidRPr="009B1F6C" w:rsidRDefault="00E249E7" w:rsidP="0046180D">
            <w:pPr>
              <w:spacing w:before="120" w:after="120"/>
              <w:jc w:val="center"/>
              <w:rPr>
                <w:rFonts w:eastAsia="Times New Roman" w:cs="Times New Roman"/>
                <w:sz w:val="28"/>
                <w:szCs w:val="28"/>
                <w:lang w:eastAsia="ru-RU"/>
              </w:rPr>
            </w:pP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09-04-001-02</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свайное буронабивное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балочное железобетонное сборное </w:t>
            </w:r>
            <w:proofErr w:type="spellStart"/>
            <w:r w:rsidRPr="009B1F6C">
              <w:t>преднапряженное</w:t>
            </w:r>
            <w:proofErr w:type="spellEnd"/>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Защитное покрытие пешеходной зоны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Перильное ограждение и металлический пандус для детских колясок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10</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46180D" w:rsidRPr="009B1F6C" w:rsidRDefault="0046180D">
      <w:r w:rsidRPr="009B1F6C">
        <w:br w:type="page"/>
      </w:r>
    </w:p>
    <w:tbl>
      <w:tblPr>
        <w:tblW w:w="10211" w:type="dxa"/>
        <w:tblInd w:w="-5" w:type="dxa"/>
        <w:tblLayout w:type="fixed"/>
        <w:tblLook w:val="04A0" w:firstRow="1" w:lastRow="0" w:firstColumn="1" w:lastColumn="0" w:noHBand="0" w:noVBand="1"/>
      </w:tblPr>
      <w:tblGrid>
        <w:gridCol w:w="700"/>
        <w:gridCol w:w="3555"/>
        <w:gridCol w:w="1985"/>
        <w:gridCol w:w="1985"/>
        <w:gridCol w:w="1986"/>
      </w:tblGrid>
      <w:tr w:rsidR="009B1F6C" w:rsidRPr="009B1F6C" w:rsidTr="0032620B">
        <w:trPr>
          <w:trHeight w:val="20"/>
        </w:trPr>
        <w:tc>
          <w:tcPr>
            <w:tcW w:w="10211"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09-04-002 Пешеходные переходы (мосты) в составе уличной дорожной сети с металлическими пролетными строениями</w:t>
            </w:r>
          </w:p>
        </w:tc>
      </w:tr>
      <w:tr w:rsidR="009B1F6C" w:rsidRPr="009B1F6C" w:rsidTr="0032620B">
        <w:trPr>
          <w:trHeight w:val="20"/>
        </w:trPr>
        <w:tc>
          <w:tcPr>
            <w:tcW w:w="10211"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E249E7" w:rsidRPr="009B1F6C" w:rsidTr="0032620B">
        <w:trPr>
          <w:trHeight w:val="20"/>
        </w:trPr>
        <w:tc>
          <w:tcPr>
            <w:tcW w:w="4255" w:type="dxa"/>
            <w:gridSpan w:val="2"/>
            <w:vMerge w:val="restart"/>
            <w:tcBorders>
              <w:top w:val="single" w:sz="4" w:space="0" w:color="auto"/>
              <w:left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E249E7" w:rsidRPr="009B1F6C" w:rsidTr="0032620B">
        <w:trPr>
          <w:trHeight w:val="270"/>
        </w:trPr>
        <w:tc>
          <w:tcPr>
            <w:tcW w:w="4255" w:type="dxa"/>
            <w:gridSpan w:val="2"/>
            <w:vMerge/>
            <w:tcBorders>
              <w:left w:val="single" w:sz="4" w:space="0" w:color="auto"/>
              <w:right w:val="single" w:sz="4" w:space="0" w:color="auto"/>
            </w:tcBorders>
            <w:vAlign w:val="center"/>
            <w:hideMark/>
          </w:tcPr>
          <w:p w:rsidR="00E249E7" w:rsidRPr="009B1F6C" w:rsidRDefault="00E249E7" w:rsidP="0046180D">
            <w:pPr>
              <w:rPr>
                <w:rFonts w:eastAsia="Times New Roman" w:cs="Times New Roman"/>
                <w:szCs w:val="24"/>
                <w:lang w:eastAsia="ru-RU"/>
              </w:rPr>
            </w:pPr>
          </w:p>
        </w:tc>
        <w:tc>
          <w:tcPr>
            <w:tcW w:w="1985" w:type="dxa"/>
            <w:vMerge w:val="restart"/>
            <w:tcBorders>
              <w:top w:val="nil"/>
              <w:left w:val="nil"/>
              <w:right w:val="single" w:sz="4" w:space="0" w:color="auto"/>
            </w:tcBorders>
            <w:shd w:val="clear" w:color="auto" w:fill="auto"/>
            <w:vAlign w:val="center"/>
            <w:hideMark/>
          </w:tcPr>
          <w:p w:rsidR="00E249E7" w:rsidRPr="009B1F6C" w:rsidRDefault="00E249E7" w:rsidP="00C63329">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Pr>
                <w:rFonts w:eastAsia="Times New Roman" w:cs="Times New Roman"/>
                <w:szCs w:val="24"/>
                <w:vertAlign w:val="superscript"/>
                <w:lang w:eastAsia="ru-RU"/>
              </w:rPr>
              <w:t>2</w:t>
            </w:r>
            <w:r w:rsidRPr="009B1F6C">
              <w:rPr>
                <w:rFonts w:eastAsia="Times New Roman" w:cs="Times New Roman"/>
                <w:szCs w:val="24"/>
                <w:lang w:eastAsia="ru-RU"/>
              </w:rPr>
              <w:t>)</w:t>
            </w:r>
          </w:p>
        </w:tc>
        <w:tc>
          <w:tcPr>
            <w:tcW w:w="3971" w:type="dxa"/>
            <w:gridSpan w:val="2"/>
            <w:tcBorders>
              <w:top w:val="nil"/>
              <w:left w:val="nil"/>
              <w:bottom w:val="single" w:sz="4" w:space="0" w:color="auto"/>
              <w:right w:val="single" w:sz="4" w:space="0" w:color="auto"/>
            </w:tcBorders>
            <w:shd w:val="clear" w:color="auto" w:fill="auto"/>
            <w:vAlign w:val="center"/>
            <w:hideMark/>
          </w:tcPr>
          <w:p w:rsidR="00E249E7" w:rsidRPr="009B1F6C" w:rsidRDefault="00E249E7"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E249E7" w:rsidRPr="009B1F6C" w:rsidTr="0032620B">
        <w:trPr>
          <w:trHeight w:val="1650"/>
        </w:trPr>
        <w:tc>
          <w:tcPr>
            <w:tcW w:w="4255" w:type="dxa"/>
            <w:gridSpan w:val="2"/>
            <w:vMerge/>
            <w:tcBorders>
              <w:left w:val="single" w:sz="4" w:space="0" w:color="auto"/>
              <w:bottom w:val="single" w:sz="4" w:space="0" w:color="auto"/>
              <w:right w:val="single" w:sz="4" w:space="0" w:color="auto"/>
            </w:tcBorders>
            <w:vAlign w:val="center"/>
          </w:tcPr>
          <w:p w:rsidR="00E249E7" w:rsidRPr="009B1F6C" w:rsidRDefault="00E249E7" w:rsidP="00E249E7">
            <w:pPr>
              <w:rPr>
                <w:rFonts w:eastAsia="Times New Roman" w:cs="Times New Roman"/>
                <w:szCs w:val="24"/>
                <w:lang w:eastAsia="ru-RU"/>
              </w:rPr>
            </w:pPr>
          </w:p>
        </w:tc>
        <w:tc>
          <w:tcPr>
            <w:tcW w:w="1985" w:type="dxa"/>
            <w:vMerge/>
            <w:tcBorders>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E249E7" w:rsidP="00E249E7">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6" w:type="dxa"/>
            <w:tcBorders>
              <w:top w:val="single" w:sz="4" w:space="0" w:color="auto"/>
              <w:left w:val="nil"/>
              <w:bottom w:val="single" w:sz="4" w:space="0" w:color="auto"/>
              <w:right w:val="single" w:sz="4" w:space="0" w:color="auto"/>
            </w:tcBorders>
            <w:shd w:val="clear" w:color="auto" w:fill="auto"/>
            <w:vAlign w:val="center"/>
          </w:tcPr>
          <w:p w:rsidR="00E249E7" w:rsidRPr="009B1F6C" w:rsidRDefault="00C17C33" w:rsidP="00E249E7">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09-04-002-01</w:t>
            </w:r>
          </w:p>
        </w:tc>
        <w:tc>
          <w:tcPr>
            <w:tcW w:w="1985"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688,90</w:t>
            </w:r>
          </w:p>
        </w:tc>
        <w:tc>
          <w:tcPr>
            <w:tcW w:w="1985"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38,21</w:t>
            </w:r>
          </w:p>
        </w:tc>
        <w:tc>
          <w:tcPr>
            <w:tcW w:w="1986"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13,63</w:t>
            </w:r>
          </w:p>
        </w:tc>
      </w:tr>
      <w:tr w:rsidR="00E11B11" w:rsidRPr="009B1F6C" w:rsidTr="0032620B">
        <w:trPr>
          <w:trHeight w:val="20"/>
        </w:trPr>
        <w:tc>
          <w:tcPr>
            <w:tcW w:w="42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09-04-002-02</w:t>
            </w:r>
          </w:p>
        </w:tc>
        <w:tc>
          <w:tcPr>
            <w:tcW w:w="1985"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1 025,54</w:t>
            </w:r>
          </w:p>
        </w:tc>
        <w:tc>
          <w:tcPr>
            <w:tcW w:w="1985"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55,06</w:t>
            </w:r>
          </w:p>
        </w:tc>
        <w:tc>
          <w:tcPr>
            <w:tcW w:w="1986"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20,33</w:t>
            </w:r>
          </w:p>
        </w:tc>
      </w:tr>
      <w:tr w:rsidR="009B1F6C" w:rsidRPr="009B1F6C" w:rsidTr="0032620B">
        <w:trPr>
          <w:trHeight w:val="20"/>
        </w:trPr>
        <w:tc>
          <w:tcPr>
            <w:tcW w:w="10211"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09-04-002-01</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5"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Опоры пролетного строения:</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1.1</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основание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железобетонное сборное свайное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1.2</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ростверк</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1.3</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тело опоры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1.4</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Пролетное строение: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металлическое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2.1</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части опорные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резинометаллические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2.2</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 xml:space="preserve">окраска </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полиуретановая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Мостовое полотно:</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3.1</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гидроизоляция прохожей части</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наплавляемая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3.2</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pPr>
              <w:ind w:firstLineChars="200" w:firstLine="480"/>
            </w:pPr>
            <w:r w:rsidRPr="009B1F6C">
              <w:t>покрытие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плотные асфальтобетонные смеси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Деформационные швы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с металлическим окаймлением и резиновым ленточным компенсатором</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Водоотводные устройства, </w:t>
            </w:r>
            <w:proofErr w:type="spellStart"/>
            <w:r w:rsidRPr="009B1F6C">
              <w:t>сухотруб</w:t>
            </w:r>
            <w:proofErr w:type="spellEnd"/>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Лестничные сходы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железобетонные монолитные</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Перильное ограждение </w:t>
            </w:r>
            <w:r w:rsidR="00E0669E">
              <w:br/>
            </w:r>
            <w:r w:rsidRPr="009B1F6C">
              <w:t xml:space="preserve">и металлический пандус </w:t>
            </w:r>
            <w:r w:rsidR="00E0669E">
              <w:br/>
            </w:r>
            <w:r w:rsidRPr="009B1F6C">
              <w:t>для детских колясок</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8</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9</w:t>
            </w:r>
          </w:p>
        </w:tc>
        <w:tc>
          <w:tcPr>
            <w:tcW w:w="3555"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E249E7" w:rsidRPr="009B1F6C" w:rsidTr="00E11B11">
        <w:trPr>
          <w:trHeight w:val="20"/>
        </w:trPr>
        <w:tc>
          <w:tcPr>
            <w:tcW w:w="10211" w:type="dxa"/>
            <w:gridSpan w:val="5"/>
            <w:tcBorders>
              <w:top w:val="nil"/>
              <w:left w:val="nil"/>
              <w:bottom w:val="nil"/>
              <w:right w:val="nil"/>
            </w:tcBorders>
            <w:shd w:val="clear" w:color="auto" w:fill="auto"/>
            <w:vAlign w:val="center"/>
          </w:tcPr>
          <w:p w:rsidR="00E249E7" w:rsidRPr="009B1F6C" w:rsidRDefault="00E249E7" w:rsidP="0046180D">
            <w:pPr>
              <w:spacing w:before="120" w:after="120"/>
              <w:jc w:val="center"/>
              <w:rPr>
                <w:rFonts w:eastAsia="Times New Roman" w:cs="Times New Roman"/>
                <w:sz w:val="28"/>
                <w:szCs w:val="28"/>
                <w:lang w:eastAsia="ru-RU"/>
              </w:rPr>
            </w:pPr>
          </w:p>
        </w:tc>
      </w:tr>
      <w:tr w:rsidR="00E249E7" w:rsidRPr="009B1F6C" w:rsidTr="00E11B11">
        <w:trPr>
          <w:trHeight w:val="20"/>
        </w:trPr>
        <w:tc>
          <w:tcPr>
            <w:tcW w:w="10211" w:type="dxa"/>
            <w:gridSpan w:val="5"/>
            <w:tcBorders>
              <w:top w:val="nil"/>
              <w:left w:val="nil"/>
              <w:bottom w:val="nil"/>
              <w:right w:val="nil"/>
            </w:tcBorders>
            <w:shd w:val="clear" w:color="auto" w:fill="auto"/>
            <w:vAlign w:val="center"/>
          </w:tcPr>
          <w:p w:rsidR="00E249E7" w:rsidRPr="009B1F6C" w:rsidRDefault="00E249E7" w:rsidP="0046180D">
            <w:pPr>
              <w:spacing w:before="120" w:after="120"/>
              <w:jc w:val="center"/>
              <w:rPr>
                <w:rFonts w:eastAsia="Times New Roman" w:cs="Times New Roman"/>
                <w:sz w:val="28"/>
                <w:szCs w:val="28"/>
                <w:lang w:eastAsia="ru-RU"/>
              </w:rPr>
            </w:pPr>
          </w:p>
        </w:tc>
      </w:tr>
      <w:tr w:rsidR="00E249E7" w:rsidRPr="009B1F6C" w:rsidTr="00E11B11">
        <w:trPr>
          <w:trHeight w:val="20"/>
        </w:trPr>
        <w:tc>
          <w:tcPr>
            <w:tcW w:w="10211" w:type="dxa"/>
            <w:gridSpan w:val="5"/>
            <w:tcBorders>
              <w:top w:val="nil"/>
              <w:left w:val="nil"/>
              <w:bottom w:val="nil"/>
              <w:right w:val="nil"/>
            </w:tcBorders>
            <w:shd w:val="clear" w:color="auto" w:fill="auto"/>
            <w:vAlign w:val="center"/>
          </w:tcPr>
          <w:p w:rsidR="00E249E7" w:rsidRPr="009B1F6C" w:rsidRDefault="00E249E7" w:rsidP="0046180D">
            <w:pPr>
              <w:spacing w:before="120" w:after="120"/>
              <w:jc w:val="center"/>
              <w:rPr>
                <w:rFonts w:eastAsia="Times New Roman" w:cs="Times New Roman"/>
                <w:sz w:val="28"/>
                <w:szCs w:val="28"/>
                <w:lang w:eastAsia="ru-RU"/>
              </w:rPr>
            </w:pPr>
          </w:p>
        </w:tc>
      </w:tr>
      <w:tr w:rsidR="0046180D" w:rsidRPr="009B1F6C" w:rsidTr="0032620B">
        <w:trPr>
          <w:trHeight w:val="20"/>
        </w:trPr>
        <w:tc>
          <w:tcPr>
            <w:tcW w:w="10211"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09-04-002-02</w:t>
            </w:r>
          </w:p>
        </w:tc>
      </w:tr>
      <w:tr w:rsidR="005B7774" w:rsidRPr="009B1F6C" w:rsidTr="00E11B11">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5" w:type="dxa"/>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1</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Опоры пролетного строения:</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 </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1.1</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основание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железобетонное сборное свайное</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1.2</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ростверк</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железобетонный монолитный</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1.3</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тело опоры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 xml:space="preserve">железобетонное монолитное </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1.4</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 xml:space="preserve">окраска </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эмаль полиуретановая</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2</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Пролетное строение: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металлическое</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2.1</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части опорные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резинометаллические</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2.2</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 xml:space="preserve">окраска </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эмаль полиуретановая</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3</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Мостовое полотно:</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 </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3.1</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гидроизоляция прохожей части</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наплавляемая</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3.2</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pPr>
              <w:ind w:firstLineChars="200" w:firstLine="480"/>
            </w:pPr>
            <w:r w:rsidRPr="009B1F6C">
              <w:t>покрытие</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 xml:space="preserve">плотные асфальтобетонные смеси </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4</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Деформационные швы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с металлическим окаймлением и резиновым ленточным компенсатором</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5</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 xml:space="preserve">Водоотводные устройства, </w:t>
            </w:r>
            <w:proofErr w:type="spellStart"/>
            <w:r w:rsidRPr="009B1F6C">
              <w:t>сухотруб</w:t>
            </w:r>
            <w:proofErr w:type="spellEnd"/>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предусмотрено</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6</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Лестничные сходы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железобетонные монолитные</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7</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Защитное покрытие пешеходной зоны</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предусмотрено</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8</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 xml:space="preserve">Перильное ограждение </w:t>
            </w:r>
            <w:r w:rsidR="00E0669E">
              <w:br/>
            </w:r>
            <w:r w:rsidRPr="009B1F6C">
              <w:t xml:space="preserve">и металлический пандус </w:t>
            </w:r>
            <w:r w:rsidR="00E0669E">
              <w:br/>
            </w:r>
            <w:r w:rsidRPr="009B1F6C">
              <w:t>для детских колясок</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предусмотрено</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9</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Внутрипостроечный транспорт</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предусмотрено</w:t>
            </w:r>
          </w:p>
        </w:tc>
      </w:tr>
      <w:tr w:rsidR="005B7774" w:rsidRPr="009B1F6C" w:rsidTr="00E11B11">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7774" w:rsidRPr="009B1F6C" w:rsidRDefault="005B7774" w:rsidP="00FC665E">
            <w:pPr>
              <w:jc w:val="center"/>
            </w:pPr>
            <w:r w:rsidRPr="009B1F6C">
              <w:t>10</w:t>
            </w:r>
          </w:p>
        </w:tc>
        <w:tc>
          <w:tcPr>
            <w:tcW w:w="3555" w:type="dxa"/>
            <w:tcBorders>
              <w:top w:val="nil"/>
              <w:left w:val="nil"/>
              <w:bottom w:val="single" w:sz="4" w:space="0" w:color="auto"/>
              <w:right w:val="single" w:sz="4" w:space="0" w:color="auto"/>
            </w:tcBorders>
            <w:shd w:val="clear" w:color="auto" w:fill="auto"/>
            <w:vAlign w:val="center"/>
            <w:hideMark/>
          </w:tcPr>
          <w:p w:rsidR="005B7774" w:rsidRPr="009B1F6C" w:rsidRDefault="005B7774" w:rsidP="00FC665E">
            <w:r w:rsidRPr="009B1F6C">
              <w:t>Специальные вспомогательные сооружения и устройства</w:t>
            </w:r>
          </w:p>
        </w:tc>
        <w:tc>
          <w:tcPr>
            <w:tcW w:w="5956"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FC665E">
            <w:r w:rsidRPr="009B1F6C">
              <w:t>предусмотрено</w:t>
            </w:r>
          </w:p>
        </w:tc>
      </w:tr>
    </w:tbl>
    <w:p w:rsidR="00676265" w:rsidRDefault="00676265" w:rsidP="00676265">
      <w:pPr>
        <w:rPr>
          <w:sz w:val="2"/>
          <w:szCs w:val="2"/>
        </w:rPr>
      </w:pPr>
    </w:p>
    <w:p w:rsidR="005B7774" w:rsidRDefault="005B7774" w:rsidP="00676265">
      <w:pPr>
        <w:rPr>
          <w:sz w:val="2"/>
          <w:szCs w:val="2"/>
        </w:rPr>
      </w:pPr>
    </w:p>
    <w:p w:rsidR="005B7774" w:rsidRDefault="005B7774" w:rsidP="00676265">
      <w:pPr>
        <w:rPr>
          <w:sz w:val="2"/>
          <w:szCs w:val="2"/>
        </w:rPr>
      </w:pPr>
    </w:p>
    <w:p w:rsidR="005B7774" w:rsidRDefault="005B7774" w:rsidP="00676265">
      <w:pPr>
        <w:rPr>
          <w:sz w:val="2"/>
          <w:szCs w:val="2"/>
        </w:rPr>
      </w:pPr>
    </w:p>
    <w:p w:rsidR="005B7774" w:rsidRDefault="005B7774" w:rsidP="00676265">
      <w:pPr>
        <w:rPr>
          <w:sz w:val="2"/>
          <w:szCs w:val="2"/>
        </w:rPr>
      </w:pPr>
    </w:p>
    <w:p w:rsidR="005B7774" w:rsidRDefault="005B7774"/>
    <w:p w:rsidR="0046180D" w:rsidRPr="009B1F6C" w:rsidRDefault="005B7774">
      <w:r>
        <w:br w:type="page"/>
      </w:r>
    </w:p>
    <w:tbl>
      <w:tblPr>
        <w:tblW w:w="10206" w:type="dxa"/>
        <w:tblLayout w:type="fixed"/>
        <w:tblLook w:val="04A0" w:firstRow="1" w:lastRow="0" w:firstColumn="1" w:lastColumn="0" w:noHBand="0" w:noVBand="1"/>
      </w:tblPr>
      <w:tblGrid>
        <w:gridCol w:w="700"/>
        <w:gridCol w:w="3553"/>
        <w:gridCol w:w="1984"/>
        <w:gridCol w:w="1984"/>
        <w:gridCol w:w="1985"/>
      </w:tblGrid>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Раздел 5. Подпорные стены</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rPr>
                <w:rFonts w:eastAsia="Times New Roman" w:cs="Times New Roman"/>
                <w:sz w:val="28"/>
                <w:szCs w:val="28"/>
                <w:lang w:eastAsia="ru-RU"/>
              </w:rPr>
            </w:pPr>
            <w:r w:rsidRPr="009B1F6C">
              <w:rPr>
                <w:rFonts w:eastAsia="Times New Roman" w:cs="Times New Roman"/>
                <w:sz w:val="28"/>
                <w:szCs w:val="28"/>
                <w:lang w:eastAsia="ru-RU"/>
              </w:rPr>
              <w:t>К таблице 09-05-001 Подпорные стены из монолитного железобетона</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Показатели стоимости строительства</w:t>
            </w:r>
          </w:p>
        </w:tc>
      </w:tr>
      <w:tr w:rsidR="005B7774" w:rsidRPr="009B1F6C" w:rsidTr="0032620B">
        <w:trPr>
          <w:trHeight w:val="20"/>
        </w:trPr>
        <w:tc>
          <w:tcPr>
            <w:tcW w:w="4253" w:type="dxa"/>
            <w:gridSpan w:val="2"/>
            <w:vMerge w:val="restart"/>
            <w:tcBorders>
              <w:top w:val="single" w:sz="4" w:space="0" w:color="auto"/>
              <w:left w:val="single" w:sz="4" w:space="0" w:color="auto"/>
              <w:right w:val="single" w:sz="4" w:space="0" w:color="auto"/>
            </w:tcBorders>
            <w:shd w:val="clear" w:color="auto" w:fill="auto"/>
            <w:vAlign w:val="center"/>
            <w:hideMark/>
          </w:tcPr>
          <w:p w:rsidR="005B7774" w:rsidRPr="009B1F6C" w:rsidRDefault="005B7774" w:rsidP="0046180D">
            <w:pPr>
              <w:jc w:val="center"/>
              <w:rPr>
                <w:rFonts w:eastAsia="Times New Roman" w:cs="Times New Roman"/>
                <w:szCs w:val="24"/>
                <w:lang w:eastAsia="ru-RU"/>
              </w:rPr>
            </w:pPr>
            <w:r w:rsidRPr="009B1F6C">
              <w:rPr>
                <w:rFonts w:eastAsia="Times New Roman" w:cs="Times New Roman"/>
                <w:szCs w:val="24"/>
                <w:lang w:eastAsia="ru-RU"/>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5B7774" w:rsidRPr="009B1F6C" w:rsidRDefault="005B7774" w:rsidP="0046180D">
            <w:pPr>
              <w:jc w:val="center"/>
              <w:rPr>
                <w:rFonts w:eastAsia="Times New Roman" w:cs="Times New Roman"/>
                <w:szCs w:val="24"/>
                <w:lang w:eastAsia="ru-RU"/>
              </w:rPr>
            </w:pPr>
            <w:r w:rsidRPr="009B1F6C">
              <w:rPr>
                <w:rFonts w:eastAsia="Times New Roman" w:cs="Times New Roman"/>
                <w:szCs w:val="24"/>
                <w:lang w:eastAsia="ru-RU"/>
              </w:rPr>
              <w:t>Стоимость на 01.01.</w:t>
            </w:r>
            <w:r w:rsidR="001E7510">
              <w:rPr>
                <w:rFonts w:eastAsia="Times New Roman" w:cs="Times New Roman"/>
                <w:szCs w:val="24"/>
                <w:lang w:eastAsia="ru-RU"/>
              </w:rPr>
              <w:t>2024</w:t>
            </w:r>
            <w:r w:rsidRPr="009B1F6C">
              <w:rPr>
                <w:rFonts w:eastAsia="Times New Roman" w:cs="Times New Roman"/>
                <w:szCs w:val="24"/>
                <w:lang w:eastAsia="ru-RU"/>
              </w:rPr>
              <w:t>, тыс. руб.</w:t>
            </w:r>
          </w:p>
        </w:tc>
      </w:tr>
      <w:tr w:rsidR="005B7774" w:rsidRPr="009B1F6C" w:rsidTr="0032620B">
        <w:trPr>
          <w:trHeight w:val="255"/>
        </w:trPr>
        <w:tc>
          <w:tcPr>
            <w:tcW w:w="4253" w:type="dxa"/>
            <w:gridSpan w:val="2"/>
            <w:vMerge/>
            <w:tcBorders>
              <w:left w:val="single" w:sz="4" w:space="0" w:color="auto"/>
              <w:right w:val="single" w:sz="4" w:space="0" w:color="auto"/>
            </w:tcBorders>
            <w:vAlign w:val="center"/>
            <w:hideMark/>
          </w:tcPr>
          <w:p w:rsidR="005B7774" w:rsidRPr="009B1F6C" w:rsidRDefault="005B7774" w:rsidP="0046180D">
            <w:pPr>
              <w:rPr>
                <w:rFonts w:eastAsia="Times New Roman" w:cs="Times New Roman"/>
                <w:szCs w:val="24"/>
                <w:lang w:eastAsia="ru-RU"/>
              </w:rPr>
            </w:pPr>
          </w:p>
        </w:tc>
        <w:tc>
          <w:tcPr>
            <w:tcW w:w="1984" w:type="dxa"/>
            <w:vMerge w:val="restart"/>
            <w:tcBorders>
              <w:top w:val="nil"/>
              <w:left w:val="nil"/>
              <w:right w:val="single" w:sz="4" w:space="0" w:color="auto"/>
            </w:tcBorders>
            <w:shd w:val="clear" w:color="auto" w:fill="auto"/>
            <w:vAlign w:val="center"/>
            <w:hideMark/>
          </w:tcPr>
          <w:p w:rsidR="005B7774" w:rsidRPr="009B1F6C" w:rsidRDefault="005B7774">
            <w:pPr>
              <w:jc w:val="center"/>
              <w:rPr>
                <w:rFonts w:eastAsia="Times New Roman" w:cs="Times New Roman"/>
                <w:szCs w:val="24"/>
                <w:lang w:eastAsia="ru-RU"/>
              </w:rPr>
            </w:pPr>
            <w:r w:rsidRPr="009B1F6C">
              <w:rPr>
                <w:rFonts w:eastAsia="Times New Roman" w:cs="Times New Roman"/>
                <w:szCs w:val="24"/>
                <w:lang w:eastAsia="ru-RU"/>
              </w:rPr>
              <w:t xml:space="preserve">строительства всего </w:t>
            </w:r>
            <w:r w:rsidR="00E0669E">
              <w:rPr>
                <w:rFonts w:eastAsia="Times New Roman" w:cs="Times New Roman"/>
                <w:szCs w:val="24"/>
                <w:lang w:eastAsia="ru-RU"/>
              </w:rPr>
              <w:br/>
            </w:r>
            <w:r w:rsidRPr="009B1F6C">
              <w:rPr>
                <w:rFonts w:eastAsia="Times New Roman" w:cs="Times New Roman"/>
                <w:szCs w:val="24"/>
                <w:lang w:eastAsia="ru-RU"/>
              </w:rPr>
              <w:t>(на принятую единицу измерения 1 м</w:t>
            </w:r>
            <w:r>
              <w:rPr>
                <w:rFonts w:eastAsia="Times New Roman" w:cs="Times New Roman"/>
                <w:szCs w:val="24"/>
                <w:vertAlign w:val="superscript"/>
                <w:lang w:eastAsia="ru-RU"/>
              </w:rPr>
              <w:t>3</w:t>
            </w:r>
            <w:r w:rsidRPr="009B1F6C">
              <w:rPr>
                <w:rFonts w:eastAsia="Times New Roman" w:cs="Times New Roman"/>
                <w:szCs w:val="24"/>
                <w:lang w:eastAsia="ru-RU"/>
              </w:rPr>
              <w:t>)</w:t>
            </w:r>
          </w:p>
        </w:tc>
        <w:tc>
          <w:tcPr>
            <w:tcW w:w="3969" w:type="dxa"/>
            <w:gridSpan w:val="2"/>
            <w:tcBorders>
              <w:top w:val="nil"/>
              <w:left w:val="nil"/>
              <w:bottom w:val="single" w:sz="4" w:space="0" w:color="auto"/>
              <w:right w:val="single" w:sz="4" w:space="0" w:color="auto"/>
            </w:tcBorders>
            <w:shd w:val="clear" w:color="auto" w:fill="auto"/>
            <w:vAlign w:val="center"/>
            <w:hideMark/>
          </w:tcPr>
          <w:p w:rsidR="005B7774" w:rsidRPr="009B1F6C" w:rsidRDefault="005B7774" w:rsidP="0046180D">
            <w:pPr>
              <w:jc w:val="center"/>
              <w:rPr>
                <w:rFonts w:eastAsia="Times New Roman" w:cs="Times New Roman"/>
                <w:szCs w:val="24"/>
                <w:lang w:eastAsia="ru-RU"/>
              </w:rPr>
            </w:pPr>
            <w:r w:rsidRPr="009B1F6C">
              <w:rPr>
                <w:rFonts w:eastAsia="Times New Roman" w:cs="Times New Roman"/>
                <w:szCs w:val="24"/>
                <w:lang w:eastAsia="ru-RU"/>
              </w:rPr>
              <w:t>в том числе</w:t>
            </w:r>
          </w:p>
        </w:tc>
      </w:tr>
      <w:tr w:rsidR="005B7774" w:rsidRPr="009B1F6C" w:rsidTr="0032620B">
        <w:trPr>
          <w:trHeight w:val="1665"/>
        </w:trPr>
        <w:tc>
          <w:tcPr>
            <w:tcW w:w="4253" w:type="dxa"/>
            <w:gridSpan w:val="2"/>
            <w:vMerge/>
            <w:tcBorders>
              <w:left w:val="single" w:sz="4" w:space="0" w:color="auto"/>
              <w:bottom w:val="single" w:sz="4" w:space="0" w:color="auto"/>
              <w:right w:val="single" w:sz="4" w:space="0" w:color="auto"/>
            </w:tcBorders>
            <w:vAlign w:val="center"/>
          </w:tcPr>
          <w:p w:rsidR="005B7774" w:rsidRPr="009B1F6C" w:rsidRDefault="005B7774" w:rsidP="005B7774">
            <w:pPr>
              <w:rPr>
                <w:rFonts w:eastAsia="Times New Roman" w:cs="Times New Roman"/>
                <w:szCs w:val="24"/>
                <w:lang w:eastAsia="ru-RU"/>
              </w:rPr>
            </w:pPr>
          </w:p>
        </w:tc>
        <w:tc>
          <w:tcPr>
            <w:tcW w:w="1984" w:type="dxa"/>
            <w:vMerge/>
            <w:tcBorders>
              <w:left w:val="nil"/>
              <w:bottom w:val="single" w:sz="4" w:space="0" w:color="auto"/>
              <w:right w:val="single" w:sz="4" w:space="0" w:color="auto"/>
            </w:tcBorders>
            <w:shd w:val="clear" w:color="auto" w:fill="auto"/>
            <w:vAlign w:val="center"/>
          </w:tcPr>
          <w:p w:rsidR="005B7774" w:rsidRPr="009B1F6C" w:rsidRDefault="005B7774" w:rsidP="005B7774">
            <w:pPr>
              <w:jc w:val="center"/>
              <w:rPr>
                <w:rFonts w:eastAsia="Times New Roman" w:cs="Times New Roman"/>
                <w:szCs w:val="24"/>
                <w:lang w:eastAsia="ru-RU"/>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5B7774" w:rsidRPr="009B1F6C" w:rsidRDefault="005B7774" w:rsidP="005B7774">
            <w:pPr>
              <w:jc w:val="center"/>
              <w:rPr>
                <w:rFonts w:eastAsia="Times New Roman" w:cs="Times New Roman"/>
                <w:szCs w:val="24"/>
                <w:lang w:eastAsia="ru-RU"/>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nil"/>
              <w:bottom w:val="single" w:sz="4" w:space="0" w:color="auto"/>
              <w:right w:val="single" w:sz="4" w:space="0" w:color="auto"/>
            </w:tcBorders>
            <w:shd w:val="clear" w:color="auto" w:fill="auto"/>
            <w:vAlign w:val="center"/>
          </w:tcPr>
          <w:p w:rsidR="005B7774" w:rsidRPr="009B1F6C" w:rsidRDefault="00C17C33" w:rsidP="005B7774">
            <w:pPr>
              <w:jc w:val="center"/>
              <w:rPr>
                <w:rFonts w:eastAsia="Times New Roman" w:cs="Times New Roman"/>
                <w:szCs w:val="24"/>
                <w:lang w:eastAsia="ru-RU"/>
              </w:rPr>
            </w:pPr>
            <w:r>
              <w:rPr>
                <w:color w:val="000000"/>
              </w:rPr>
              <w:t>затрат на осуществление строительного контроля</w:t>
            </w:r>
          </w:p>
        </w:tc>
      </w:tr>
      <w:tr w:rsidR="00E11B11" w:rsidRPr="009B1F6C" w:rsidTr="0032620B">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09-05-001-01</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96,67</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6,02</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1,90</w:t>
            </w:r>
          </w:p>
        </w:tc>
      </w:tr>
      <w:tr w:rsidR="00E11B11" w:rsidRPr="009B1F6C" w:rsidTr="0032620B">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B11" w:rsidRPr="009B1F6C" w:rsidRDefault="00E11B11" w:rsidP="00E11B11">
            <w:pPr>
              <w:jc w:val="center"/>
              <w:rPr>
                <w:rFonts w:eastAsia="Times New Roman" w:cs="Times New Roman"/>
                <w:szCs w:val="24"/>
                <w:lang w:eastAsia="ru-RU"/>
              </w:rPr>
            </w:pPr>
            <w:r w:rsidRPr="009B1F6C">
              <w:t>09-05-001-02</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141,34</w:t>
            </w:r>
          </w:p>
        </w:tc>
        <w:tc>
          <w:tcPr>
            <w:tcW w:w="1984" w:type="dxa"/>
            <w:tcBorders>
              <w:top w:val="nil"/>
              <w:left w:val="nil"/>
              <w:bottom w:val="single" w:sz="4" w:space="0" w:color="auto"/>
              <w:right w:val="single" w:sz="4" w:space="0" w:color="auto"/>
            </w:tcBorders>
            <w:shd w:val="clear" w:color="auto" w:fill="auto"/>
            <w:vAlign w:val="center"/>
            <w:hideMark/>
          </w:tcPr>
          <w:p w:rsidR="00E11B11" w:rsidRDefault="00E11B11" w:rsidP="00E11B11">
            <w:pPr>
              <w:jc w:val="center"/>
              <w:rPr>
                <w:color w:val="000000"/>
              </w:rPr>
            </w:pPr>
            <w:r>
              <w:rPr>
                <w:color w:val="000000"/>
              </w:rPr>
              <w:t>7,24</w:t>
            </w:r>
          </w:p>
        </w:tc>
        <w:tc>
          <w:tcPr>
            <w:tcW w:w="1985" w:type="dxa"/>
            <w:tcBorders>
              <w:top w:val="nil"/>
              <w:left w:val="nil"/>
              <w:bottom w:val="single" w:sz="4" w:space="0" w:color="auto"/>
              <w:right w:val="single" w:sz="4" w:space="0" w:color="auto"/>
            </w:tcBorders>
            <w:shd w:val="clear" w:color="auto" w:fill="auto"/>
            <w:vAlign w:val="center"/>
          </w:tcPr>
          <w:p w:rsidR="00E11B11" w:rsidRDefault="00E11B11" w:rsidP="00E11B11">
            <w:pPr>
              <w:jc w:val="center"/>
              <w:rPr>
                <w:color w:val="000000"/>
              </w:rPr>
            </w:pPr>
            <w:r>
              <w:rPr>
                <w:color w:val="000000"/>
              </w:rPr>
              <w:t>2,54</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09-05-001-01</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Фундамент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монолитный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Тело стен</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Гидроизоляция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обмазочная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Окраска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10206" w:type="dxa"/>
            <w:gridSpan w:val="5"/>
            <w:tcBorders>
              <w:top w:val="nil"/>
              <w:left w:val="nil"/>
              <w:bottom w:val="nil"/>
              <w:right w:val="nil"/>
            </w:tcBorders>
            <w:shd w:val="clear" w:color="auto" w:fill="auto"/>
            <w:vAlign w:val="center"/>
            <w:hideMark/>
          </w:tcPr>
          <w:p w:rsidR="0046180D" w:rsidRPr="009B1F6C" w:rsidRDefault="0046180D" w:rsidP="0046180D">
            <w:pPr>
              <w:spacing w:before="120" w:after="120"/>
              <w:jc w:val="center"/>
              <w:rPr>
                <w:rFonts w:eastAsia="Times New Roman" w:cs="Times New Roman"/>
                <w:sz w:val="28"/>
                <w:szCs w:val="28"/>
                <w:lang w:eastAsia="ru-RU"/>
              </w:rPr>
            </w:pPr>
            <w:r w:rsidRPr="009B1F6C">
              <w:rPr>
                <w:rFonts w:eastAsia="Times New Roman" w:cs="Times New Roman"/>
                <w:sz w:val="28"/>
                <w:szCs w:val="28"/>
                <w:lang w:eastAsia="ru-RU"/>
              </w:rPr>
              <w:t>Технические характеристики конструктивных решений</w:t>
            </w:r>
            <w:r w:rsidRPr="009B1F6C">
              <w:rPr>
                <w:rFonts w:eastAsia="Times New Roman" w:cs="Times New Roman"/>
                <w:sz w:val="28"/>
                <w:szCs w:val="28"/>
                <w:lang w:eastAsia="ru-RU"/>
              </w:rPr>
              <w:br/>
              <w:t>и видов работ, учтенных в Показателе 09-05-001-02</w:t>
            </w:r>
          </w:p>
        </w:tc>
      </w:tr>
      <w:tr w:rsidR="009B1F6C" w:rsidRPr="009B1F6C" w:rsidTr="0032620B">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 xml:space="preserve">№ </w:t>
            </w:r>
            <w:proofErr w:type="spellStart"/>
            <w:r w:rsidRPr="009B1F6C">
              <w:rPr>
                <w:rFonts w:eastAsia="Times New Roman" w:cs="Times New Roman"/>
                <w:szCs w:val="24"/>
                <w:lang w:eastAsia="ru-RU"/>
              </w:rPr>
              <w:t>п.п</w:t>
            </w:r>
            <w:proofErr w:type="spellEnd"/>
            <w:r w:rsidRPr="009B1F6C">
              <w:rPr>
                <w:rFonts w:eastAsia="Times New Roman" w:cs="Times New Roman"/>
                <w:szCs w:val="24"/>
                <w:lang w:eastAsia="ru-RU"/>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46180D" w:rsidRPr="009B1F6C" w:rsidRDefault="0046180D" w:rsidP="0046180D">
            <w:pPr>
              <w:jc w:val="center"/>
              <w:rPr>
                <w:rFonts w:eastAsia="Times New Roman" w:cs="Times New Roman"/>
                <w:szCs w:val="24"/>
                <w:lang w:eastAsia="ru-RU"/>
              </w:rPr>
            </w:pPr>
            <w:r w:rsidRPr="009B1F6C">
              <w:rPr>
                <w:rFonts w:eastAsia="Times New Roman" w:cs="Times New Roman"/>
                <w:szCs w:val="24"/>
                <w:lang w:eastAsia="ru-RU"/>
              </w:rPr>
              <w:t>Краткие характеристики</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1</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Фундамент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железобетонный свайный буронабивной</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2</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Тело стен</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 xml:space="preserve">железобетонное монолитное </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3</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Гидроизоляция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обмазочная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4</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Окраска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эмаль акриловая</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5</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Дренаж</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9B1F6C"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6</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Внутрипостроечный транспорт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r w:rsidR="00DD66E2" w:rsidRPr="009B1F6C" w:rsidTr="0032620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D66E2" w:rsidRPr="009B1F6C" w:rsidRDefault="00DD66E2" w:rsidP="00DD66E2">
            <w:pPr>
              <w:jc w:val="center"/>
            </w:pPr>
            <w:r w:rsidRPr="009B1F6C">
              <w:t>7</w:t>
            </w:r>
          </w:p>
        </w:tc>
        <w:tc>
          <w:tcPr>
            <w:tcW w:w="3553" w:type="dxa"/>
            <w:tcBorders>
              <w:top w:val="nil"/>
              <w:left w:val="nil"/>
              <w:bottom w:val="single" w:sz="4" w:space="0" w:color="auto"/>
              <w:right w:val="single" w:sz="4" w:space="0" w:color="auto"/>
            </w:tcBorders>
            <w:shd w:val="clear" w:color="auto" w:fill="auto"/>
            <w:vAlign w:val="center"/>
            <w:hideMark/>
          </w:tcPr>
          <w:p w:rsidR="00DD66E2" w:rsidRPr="009B1F6C" w:rsidRDefault="00DD66E2" w:rsidP="00DD66E2">
            <w:r w:rsidRPr="009B1F6C">
              <w:t>Специальные вспомогательные сооружения и устройства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DD66E2" w:rsidRPr="009B1F6C" w:rsidRDefault="00DD66E2" w:rsidP="00DD66E2">
            <w:r w:rsidRPr="009B1F6C">
              <w:t>предусмотрено</w:t>
            </w:r>
          </w:p>
        </w:tc>
      </w:tr>
    </w:tbl>
    <w:p w:rsidR="00822268" w:rsidRPr="009B1F6C" w:rsidRDefault="00822268" w:rsidP="00081F18">
      <w:pPr>
        <w:pStyle w:val="ConsPlusNormal"/>
        <w:widowControl/>
        <w:spacing w:before="120" w:after="240"/>
        <w:jc w:val="center"/>
        <w:rPr>
          <w:rFonts w:ascii="Times New Roman" w:hAnsi="Times New Roman" w:cs="Times New Roman"/>
          <w:b/>
          <w:sz w:val="28"/>
          <w:szCs w:val="28"/>
        </w:rPr>
      </w:pPr>
    </w:p>
    <w:p w:rsidR="0046180D" w:rsidRPr="009B1F6C" w:rsidRDefault="0046180D" w:rsidP="00081F18">
      <w:pPr>
        <w:pStyle w:val="ConsPlusNormal"/>
        <w:widowControl/>
        <w:spacing w:before="120" w:after="240"/>
        <w:jc w:val="center"/>
        <w:rPr>
          <w:rFonts w:ascii="Times New Roman" w:hAnsi="Times New Roman" w:cs="Times New Roman"/>
          <w:b/>
          <w:sz w:val="28"/>
          <w:szCs w:val="28"/>
        </w:rPr>
      </w:pPr>
    </w:p>
    <w:sectPr w:rsidR="0046180D" w:rsidRPr="009B1F6C" w:rsidSect="0084650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3AE" w:rsidRDefault="00AF13AE" w:rsidP="00294F40">
      <w:r>
        <w:separator/>
      </w:r>
    </w:p>
  </w:endnote>
  <w:endnote w:type="continuationSeparator" w:id="0">
    <w:p w:rsidR="00AF13AE" w:rsidRDefault="00AF13AE" w:rsidP="0029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3AE" w:rsidRPr="00A3036E" w:rsidRDefault="00AF13AE">
    <w:pPr>
      <w:pStyle w:val="aa"/>
      <w:jc w:val="right"/>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3AE" w:rsidRDefault="00AF13AE" w:rsidP="00294F40">
      <w:r>
        <w:separator/>
      </w:r>
    </w:p>
  </w:footnote>
  <w:footnote w:type="continuationSeparator" w:id="0">
    <w:p w:rsidR="00AF13AE" w:rsidRDefault="00AF13AE" w:rsidP="0029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9998285"/>
      <w:docPartObj>
        <w:docPartGallery w:val="Page Numbers (Top of Page)"/>
        <w:docPartUnique/>
      </w:docPartObj>
    </w:sdtPr>
    <w:sdtEndPr/>
    <w:sdtContent>
      <w:p w:rsidR="002E3A9B" w:rsidRDefault="002E3A9B">
        <w:pPr>
          <w:pStyle w:val="a8"/>
          <w:jc w:val="center"/>
        </w:pPr>
        <w:r>
          <w:fldChar w:fldCharType="begin"/>
        </w:r>
        <w:r>
          <w:instrText>PAGE   \* MERGEFORMAT</w:instrText>
        </w:r>
        <w:r>
          <w:fldChar w:fldCharType="separate"/>
        </w:r>
        <w:r w:rsidR="003B69F9">
          <w:rPr>
            <w:noProof/>
          </w:rPr>
          <w:t>21</w:t>
        </w:r>
        <w:r>
          <w:fldChar w:fldCharType="end"/>
        </w:r>
      </w:p>
    </w:sdtContent>
  </w:sdt>
  <w:p w:rsidR="002E3A9B" w:rsidRDefault="002E3A9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26A4972"/>
    <w:multiLevelType w:val="hybridMultilevel"/>
    <w:tmpl w:val="65E20BAA"/>
    <w:lvl w:ilvl="0" w:tplc="16CCCDF2">
      <w:start w:val="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425852"/>
    <w:multiLevelType w:val="hybridMultilevel"/>
    <w:tmpl w:val="09F2C22A"/>
    <w:lvl w:ilvl="0" w:tplc="C50E62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F37CA5"/>
    <w:multiLevelType w:val="multilevel"/>
    <w:tmpl w:val="4386F3F2"/>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C170258"/>
    <w:multiLevelType w:val="hybridMultilevel"/>
    <w:tmpl w:val="A948A7F0"/>
    <w:lvl w:ilvl="0" w:tplc="3ED615A6">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BB1CFA"/>
    <w:multiLevelType w:val="multilevel"/>
    <w:tmpl w:val="56C07DB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6" w15:restartNumberingAfterBreak="0">
    <w:nsid w:val="221C37E2"/>
    <w:multiLevelType w:val="hybridMultilevel"/>
    <w:tmpl w:val="8CE6F5BA"/>
    <w:lvl w:ilvl="0" w:tplc="015EEF28">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6293ABD"/>
    <w:multiLevelType w:val="hybridMultilevel"/>
    <w:tmpl w:val="60147170"/>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267C32"/>
    <w:multiLevelType w:val="hybridMultilevel"/>
    <w:tmpl w:val="46E8B99A"/>
    <w:lvl w:ilvl="0" w:tplc="55D645C4">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D83129D"/>
    <w:multiLevelType w:val="hybridMultilevel"/>
    <w:tmpl w:val="4CC222B4"/>
    <w:lvl w:ilvl="0" w:tplc="7B1C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3E8245EA"/>
    <w:multiLevelType w:val="hybridMultilevel"/>
    <w:tmpl w:val="CAF0EB68"/>
    <w:lvl w:ilvl="0" w:tplc="649ABF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3671522"/>
    <w:multiLevelType w:val="hybridMultilevel"/>
    <w:tmpl w:val="525E3AE0"/>
    <w:lvl w:ilvl="0" w:tplc="93629E9C">
      <w:start w:val="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E74941"/>
    <w:multiLevelType w:val="hybridMultilevel"/>
    <w:tmpl w:val="03341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154E46"/>
    <w:multiLevelType w:val="multilevel"/>
    <w:tmpl w:val="2E62B298"/>
    <w:lvl w:ilvl="0">
      <w:start w:val="14"/>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1365E0"/>
    <w:multiLevelType w:val="multilevel"/>
    <w:tmpl w:val="56C07DB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5" w15:restartNumberingAfterBreak="0">
    <w:nsid w:val="4C797153"/>
    <w:multiLevelType w:val="hybridMultilevel"/>
    <w:tmpl w:val="94920E10"/>
    <w:lvl w:ilvl="0" w:tplc="596874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330C4F"/>
    <w:multiLevelType w:val="hybridMultilevel"/>
    <w:tmpl w:val="8254421E"/>
    <w:lvl w:ilvl="0" w:tplc="506EE8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29279D8"/>
    <w:multiLevelType w:val="hybridMultilevel"/>
    <w:tmpl w:val="5D3AE134"/>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53E947BF"/>
    <w:multiLevelType w:val="hybridMultilevel"/>
    <w:tmpl w:val="92287C06"/>
    <w:lvl w:ilvl="0" w:tplc="00925C5C">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9097350"/>
    <w:multiLevelType w:val="hybridMultilevel"/>
    <w:tmpl w:val="2E4A1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1B1CDD"/>
    <w:multiLevelType w:val="multilevel"/>
    <w:tmpl w:val="56C07DB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21" w15:restartNumberingAfterBreak="0">
    <w:nsid w:val="5A041220"/>
    <w:multiLevelType w:val="hybridMultilevel"/>
    <w:tmpl w:val="DBA6212A"/>
    <w:lvl w:ilvl="0" w:tplc="81B6C94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5C7417CF"/>
    <w:multiLevelType w:val="hybridMultilevel"/>
    <w:tmpl w:val="E03022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C40ED6"/>
    <w:multiLevelType w:val="hybridMultilevel"/>
    <w:tmpl w:val="1CD21F76"/>
    <w:lvl w:ilvl="0" w:tplc="BF687732">
      <w:start w:val="1"/>
      <w:numFmt w:val="upperRoman"/>
      <w:lvlText w:val="%1."/>
      <w:lvlJc w:val="left"/>
      <w:pPr>
        <w:ind w:left="1647" w:hanging="72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650B363F"/>
    <w:multiLevelType w:val="hybridMultilevel"/>
    <w:tmpl w:val="A37EAC4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650D73C9"/>
    <w:multiLevelType w:val="hybridMultilevel"/>
    <w:tmpl w:val="2E2CC3D6"/>
    <w:lvl w:ilvl="0" w:tplc="CF3CB7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CB35561"/>
    <w:multiLevelType w:val="hybridMultilevel"/>
    <w:tmpl w:val="A030DD78"/>
    <w:lvl w:ilvl="0" w:tplc="7EA4F0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9" w15:restartNumberingAfterBreak="0">
    <w:nsid w:val="6D691364"/>
    <w:multiLevelType w:val="hybridMultilevel"/>
    <w:tmpl w:val="C428EDD6"/>
    <w:lvl w:ilvl="0" w:tplc="5F4C604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BD09CD"/>
    <w:multiLevelType w:val="hybridMultilevel"/>
    <w:tmpl w:val="531E0B9E"/>
    <w:lvl w:ilvl="0" w:tplc="07A0F6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32" w15:restartNumberingAfterBreak="0">
    <w:nsid w:val="78E65F11"/>
    <w:multiLevelType w:val="hybridMultilevel"/>
    <w:tmpl w:val="5D3AE134"/>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15:restartNumberingAfterBreak="0">
    <w:nsid w:val="79FA30B7"/>
    <w:multiLevelType w:val="multilevel"/>
    <w:tmpl w:val="913AD71E"/>
    <w:lvl w:ilvl="0">
      <w:start w:val="1"/>
      <w:numFmt w:val="decimal"/>
      <w:lvlText w:val="%1."/>
      <w:lvlJc w:val="center"/>
      <w:pPr>
        <w:tabs>
          <w:tab w:val="num" w:pos="284"/>
        </w:tabs>
        <w:ind w:left="284" w:hanging="284"/>
      </w:pPr>
      <w:rPr>
        <w:rFonts w:hint="default"/>
      </w:rPr>
    </w:lvl>
    <w:lvl w:ilvl="1">
      <w:start w:val="1"/>
      <w:numFmt w:val="decimal"/>
      <w:lvlText w:val="%1.%2"/>
      <w:lvlJc w:val="left"/>
      <w:pPr>
        <w:tabs>
          <w:tab w:val="num" w:pos="1304"/>
        </w:tabs>
        <w:ind w:left="0" w:firstLine="567"/>
      </w:pPr>
      <w:rPr>
        <w:rFonts w:hint="default"/>
        <w:color w:val="000000"/>
      </w:rPr>
    </w:lvl>
    <w:lvl w:ilvl="2">
      <w:start w:val="1"/>
      <w:numFmt w:val="decimal"/>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34" w15:restartNumberingAfterBreak="0">
    <w:nsid w:val="7DCC46D0"/>
    <w:multiLevelType w:val="hybridMultilevel"/>
    <w:tmpl w:val="70ACD978"/>
    <w:lvl w:ilvl="0" w:tplc="22A6A9B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15"/>
  </w:num>
  <w:num w:numId="2">
    <w:abstractNumId w:val="22"/>
  </w:num>
  <w:num w:numId="3">
    <w:abstractNumId w:val="19"/>
  </w:num>
  <w:num w:numId="4">
    <w:abstractNumId w:val="33"/>
  </w:num>
  <w:num w:numId="5">
    <w:abstractNumId w:val="31"/>
  </w:num>
  <w:num w:numId="6">
    <w:abstractNumId w:val="23"/>
  </w:num>
  <w:num w:numId="7">
    <w:abstractNumId w:val="16"/>
  </w:num>
  <w:num w:numId="8">
    <w:abstractNumId w:val="9"/>
  </w:num>
  <w:num w:numId="9">
    <w:abstractNumId w:val="10"/>
  </w:num>
  <w:num w:numId="10">
    <w:abstractNumId w:val="34"/>
  </w:num>
  <w:num w:numId="11">
    <w:abstractNumId w:val="28"/>
  </w:num>
  <w:num w:numId="12">
    <w:abstractNumId w:val="3"/>
  </w:num>
  <w:num w:numId="13">
    <w:abstractNumId w:val="27"/>
  </w:num>
  <w:num w:numId="14">
    <w:abstractNumId w:val="29"/>
  </w:num>
  <w:num w:numId="15">
    <w:abstractNumId w:val="18"/>
  </w:num>
  <w:num w:numId="16">
    <w:abstractNumId w:val="20"/>
  </w:num>
  <w:num w:numId="17">
    <w:abstractNumId w:val="30"/>
  </w:num>
  <w:num w:numId="18">
    <w:abstractNumId w:val="5"/>
  </w:num>
  <w:num w:numId="19">
    <w:abstractNumId w:val="14"/>
  </w:num>
  <w:num w:numId="20">
    <w:abstractNumId w:val="24"/>
  </w:num>
  <w:num w:numId="21">
    <w:abstractNumId w:val="11"/>
  </w:num>
  <w:num w:numId="22">
    <w:abstractNumId w:val="7"/>
  </w:num>
  <w:num w:numId="23">
    <w:abstractNumId w:val="13"/>
  </w:num>
  <w:num w:numId="24">
    <w:abstractNumId w:val="21"/>
  </w:num>
  <w:num w:numId="25">
    <w:abstractNumId w:val="32"/>
  </w:num>
  <w:num w:numId="26">
    <w:abstractNumId w:val="12"/>
  </w:num>
  <w:num w:numId="27">
    <w:abstractNumId w:val="25"/>
  </w:num>
  <w:num w:numId="28">
    <w:abstractNumId w:val="4"/>
  </w:num>
  <w:num w:numId="29">
    <w:abstractNumId w:val="26"/>
  </w:num>
  <w:num w:numId="30">
    <w:abstractNumId w:val="8"/>
  </w:num>
  <w:num w:numId="31">
    <w:abstractNumId w:val="2"/>
  </w:num>
  <w:num w:numId="32">
    <w:abstractNumId w:val="6"/>
  </w:num>
  <w:num w:numId="33">
    <w:abstractNumId w:val="0"/>
  </w:num>
  <w:num w:numId="34">
    <w:abstractNumId w:val="1"/>
  </w:num>
  <w:num w:numId="3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трелов Вячеслав Юрьевич">
    <w15:presenceInfo w15:providerId="AD" w15:userId="S-1-5-21-3943405724-2883400298-3182204929-13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4D"/>
    <w:rsid w:val="00000253"/>
    <w:rsid w:val="0000113F"/>
    <w:rsid w:val="0000457C"/>
    <w:rsid w:val="0000594E"/>
    <w:rsid w:val="0000673A"/>
    <w:rsid w:val="00012358"/>
    <w:rsid w:val="00014306"/>
    <w:rsid w:val="000151E0"/>
    <w:rsid w:val="000209B8"/>
    <w:rsid w:val="000226D0"/>
    <w:rsid w:val="00022DD4"/>
    <w:rsid w:val="00023AD0"/>
    <w:rsid w:val="00024386"/>
    <w:rsid w:val="0002457F"/>
    <w:rsid w:val="000252B1"/>
    <w:rsid w:val="00025D9B"/>
    <w:rsid w:val="00026AC0"/>
    <w:rsid w:val="00026B89"/>
    <w:rsid w:val="000307D3"/>
    <w:rsid w:val="0003248B"/>
    <w:rsid w:val="00036DCC"/>
    <w:rsid w:val="000418F7"/>
    <w:rsid w:val="000442FB"/>
    <w:rsid w:val="00051CEE"/>
    <w:rsid w:val="0005319C"/>
    <w:rsid w:val="00054DBB"/>
    <w:rsid w:val="00054F69"/>
    <w:rsid w:val="00060EC7"/>
    <w:rsid w:val="0006306F"/>
    <w:rsid w:val="00063360"/>
    <w:rsid w:val="00064DF7"/>
    <w:rsid w:val="00065D9F"/>
    <w:rsid w:val="0006654A"/>
    <w:rsid w:val="0006697F"/>
    <w:rsid w:val="00066E28"/>
    <w:rsid w:val="00071A35"/>
    <w:rsid w:val="00072101"/>
    <w:rsid w:val="00073B8B"/>
    <w:rsid w:val="00073E93"/>
    <w:rsid w:val="00075F3D"/>
    <w:rsid w:val="00080A37"/>
    <w:rsid w:val="00081F18"/>
    <w:rsid w:val="000825A2"/>
    <w:rsid w:val="00082D63"/>
    <w:rsid w:val="00084565"/>
    <w:rsid w:val="00084BA0"/>
    <w:rsid w:val="0008530C"/>
    <w:rsid w:val="0009110B"/>
    <w:rsid w:val="00096B14"/>
    <w:rsid w:val="000A05B4"/>
    <w:rsid w:val="000A3D85"/>
    <w:rsid w:val="000A4AA4"/>
    <w:rsid w:val="000A6E72"/>
    <w:rsid w:val="000B1946"/>
    <w:rsid w:val="000B1E0B"/>
    <w:rsid w:val="000B395B"/>
    <w:rsid w:val="000B44E2"/>
    <w:rsid w:val="000C02FE"/>
    <w:rsid w:val="000C03D6"/>
    <w:rsid w:val="000C2FB4"/>
    <w:rsid w:val="000C3FF2"/>
    <w:rsid w:val="000C5285"/>
    <w:rsid w:val="000C58EE"/>
    <w:rsid w:val="000C5D0E"/>
    <w:rsid w:val="000C6A00"/>
    <w:rsid w:val="000C750E"/>
    <w:rsid w:val="000C7F8E"/>
    <w:rsid w:val="000D0A4C"/>
    <w:rsid w:val="000D4E6A"/>
    <w:rsid w:val="000D5D9F"/>
    <w:rsid w:val="000D7AA8"/>
    <w:rsid w:val="000E1190"/>
    <w:rsid w:val="000E1D03"/>
    <w:rsid w:val="000E223F"/>
    <w:rsid w:val="000E2D05"/>
    <w:rsid w:val="000E44A9"/>
    <w:rsid w:val="000E70A4"/>
    <w:rsid w:val="000E70DE"/>
    <w:rsid w:val="000E7336"/>
    <w:rsid w:val="000F2881"/>
    <w:rsid w:val="000F6326"/>
    <w:rsid w:val="000F6776"/>
    <w:rsid w:val="000F6845"/>
    <w:rsid w:val="000F70DD"/>
    <w:rsid w:val="000F7E09"/>
    <w:rsid w:val="001013E4"/>
    <w:rsid w:val="001050A2"/>
    <w:rsid w:val="00114884"/>
    <w:rsid w:val="00120545"/>
    <w:rsid w:val="00120786"/>
    <w:rsid w:val="00122B28"/>
    <w:rsid w:val="00123CE9"/>
    <w:rsid w:val="00124E40"/>
    <w:rsid w:val="001278AF"/>
    <w:rsid w:val="00127AC2"/>
    <w:rsid w:val="00130499"/>
    <w:rsid w:val="00130992"/>
    <w:rsid w:val="00133779"/>
    <w:rsid w:val="001370B3"/>
    <w:rsid w:val="00137802"/>
    <w:rsid w:val="00140198"/>
    <w:rsid w:val="00141D4A"/>
    <w:rsid w:val="00142991"/>
    <w:rsid w:val="001429EC"/>
    <w:rsid w:val="001529E0"/>
    <w:rsid w:val="00153DC4"/>
    <w:rsid w:val="0015535F"/>
    <w:rsid w:val="0015611C"/>
    <w:rsid w:val="00157803"/>
    <w:rsid w:val="0016146E"/>
    <w:rsid w:val="001614F8"/>
    <w:rsid w:val="001626EB"/>
    <w:rsid w:val="001653B0"/>
    <w:rsid w:val="00165EB7"/>
    <w:rsid w:val="00167138"/>
    <w:rsid w:val="00167829"/>
    <w:rsid w:val="00171CED"/>
    <w:rsid w:val="00176A86"/>
    <w:rsid w:val="001811C5"/>
    <w:rsid w:val="00182717"/>
    <w:rsid w:val="001850CD"/>
    <w:rsid w:val="00190DCD"/>
    <w:rsid w:val="0019274B"/>
    <w:rsid w:val="00193408"/>
    <w:rsid w:val="00194A93"/>
    <w:rsid w:val="00196D93"/>
    <w:rsid w:val="0019706A"/>
    <w:rsid w:val="001A36C0"/>
    <w:rsid w:val="001A43E3"/>
    <w:rsid w:val="001B0A49"/>
    <w:rsid w:val="001B0BEF"/>
    <w:rsid w:val="001B0DAF"/>
    <w:rsid w:val="001B1DCE"/>
    <w:rsid w:val="001B39A1"/>
    <w:rsid w:val="001B74EB"/>
    <w:rsid w:val="001B75A1"/>
    <w:rsid w:val="001C180D"/>
    <w:rsid w:val="001C57D8"/>
    <w:rsid w:val="001D267D"/>
    <w:rsid w:val="001E19CA"/>
    <w:rsid w:val="001E5373"/>
    <w:rsid w:val="001E5B01"/>
    <w:rsid w:val="001E7510"/>
    <w:rsid w:val="001F1985"/>
    <w:rsid w:val="001F1ECC"/>
    <w:rsid w:val="001F52C1"/>
    <w:rsid w:val="001F6A22"/>
    <w:rsid w:val="0020131B"/>
    <w:rsid w:val="002023D4"/>
    <w:rsid w:val="00202412"/>
    <w:rsid w:val="002036BC"/>
    <w:rsid w:val="00204B70"/>
    <w:rsid w:val="00204E14"/>
    <w:rsid w:val="00205654"/>
    <w:rsid w:val="00211E64"/>
    <w:rsid w:val="00213C90"/>
    <w:rsid w:val="00216873"/>
    <w:rsid w:val="0021795F"/>
    <w:rsid w:val="002212F4"/>
    <w:rsid w:val="002219E2"/>
    <w:rsid w:val="00221FA1"/>
    <w:rsid w:val="00226C52"/>
    <w:rsid w:val="00226EA7"/>
    <w:rsid w:val="00227B7D"/>
    <w:rsid w:val="00227E18"/>
    <w:rsid w:val="00230B03"/>
    <w:rsid w:val="0023637B"/>
    <w:rsid w:val="00237CE4"/>
    <w:rsid w:val="00240219"/>
    <w:rsid w:val="002441FD"/>
    <w:rsid w:val="0024788A"/>
    <w:rsid w:val="00247C4E"/>
    <w:rsid w:val="00247DB7"/>
    <w:rsid w:val="0025050D"/>
    <w:rsid w:val="00251AD6"/>
    <w:rsid w:val="00254A78"/>
    <w:rsid w:val="00255CF8"/>
    <w:rsid w:val="0025783C"/>
    <w:rsid w:val="00263168"/>
    <w:rsid w:val="002646CB"/>
    <w:rsid w:val="00265B50"/>
    <w:rsid w:val="002669C1"/>
    <w:rsid w:val="002678D8"/>
    <w:rsid w:val="00267B22"/>
    <w:rsid w:val="00267EEF"/>
    <w:rsid w:val="00270E14"/>
    <w:rsid w:val="00276111"/>
    <w:rsid w:val="002771DD"/>
    <w:rsid w:val="0028237F"/>
    <w:rsid w:val="00284352"/>
    <w:rsid w:val="002873BF"/>
    <w:rsid w:val="00291352"/>
    <w:rsid w:val="00294F40"/>
    <w:rsid w:val="00295702"/>
    <w:rsid w:val="002A0D03"/>
    <w:rsid w:val="002A1A46"/>
    <w:rsid w:val="002A2DD4"/>
    <w:rsid w:val="002A37D7"/>
    <w:rsid w:val="002A45A4"/>
    <w:rsid w:val="002B016B"/>
    <w:rsid w:val="002B300A"/>
    <w:rsid w:val="002B3CDD"/>
    <w:rsid w:val="002B4A7B"/>
    <w:rsid w:val="002B6EBC"/>
    <w:rsid w:val="002B7970"/>
    <w:rsid w:val="002B7A1B"/>
    <w:rsid w:val="002C1C46"/>
    <w:rsid w:val="002C1D4A"/>
    <w:rsid w:val="002C22E7"/>
    <w:rsid w:val="002C30D8"/>
    <w:rsid w:val="002C4406"/>
    <w:rsid w:val="002C5600"/>
    <w:rsid w:val="002D296A"/>
    <w:rsid w:val="002D40CF"/>
    <w:rsid w:val="002E1DF5"/>
    <w:rsid w:val="002E1FD5"/>
    <w:rsid w:val="002E27FB"/>
    <w:rsid w:val="002E3A9B"/>
    <w:rsid w:val="002E6372"/>
    <w:rsid w:val="002E74BB"/>
    <w:rsid w:val="002E7DC3"/>
    <w:rsid w:val="002F4F33"/>
    <w:rsid w:val="002F5C3C"/>
    <w:rsid w:val="002F70DE"/>
    <w:rsid w:val="002F789B"/>
    <w:rsid w:val="00301B94"/>
    <w:rsid w:val="00306CE3"/>
    <w:rsid w:val="00307D37"/>
    <w:rsid w:val="00311639"/>
    <w:rsid w:val="00312470"/>
    <w:rsid w:val="00313D46"/>
    <w:rsid w:val="00314E37"/>
    <w:rsid w:val="00316669"/>
    <w:rsid w:val="0031668E"/>
    <w:rsid w:val="00317448"/>
    <w:rsid w:val="00321030"/>
    <w:rsid w:val="00321BAC"/>
    <w:rsid w:val="00323755"/>
    <w:rsid w:val="00323EF5"/>
    <w:rsid w:val="00325F7A"/>
    <w:rsid w:val="0032620B"/>
    <w:rsid w:val="003262A1"/>
    <w:rsid w:val="00326529"/>
    <w:rsid w:val="00326A6A"/>
    <w:rsid w:val="00331F51"/>
    <w:rsid w:val="00334901"/>
    <w:rsid w:val="00337500"/>
    <w:rsid w:val="0034542B"/>
    <w:rsid w:val="00352273"/>
    <w:rsid w:val="00352676"/>
    <w:rsid w:val="003526E9"/>
    <w:rsid w:val="003705F2"/>
    <w:rsid w:val="00373812"/>
    <w:rsid w:val="00374927"/>
    <w:rsid w:val="00377738"/>
    <w:rsid w:val="003820CA"/>
    <w:rsid w:val="003835A6"/>
    <w:rsid w:val="0038694B"/>
    <w:rsid w:val="00387620"/>
    <w:rsid w:val="0039010F"/>
    <w:rsid w:val="003942B5"/>
    <w:rsid w:val="003947D8"/>
    <w:rsid w:val="0039549C"/>
    <w:rsid w:val="00395518"/>
    <w:rsid w:val="0039570D"/>
    <w:rsid w:val="00396BC3"/>
    <w:rsid w:val="00397597"/>
    <w:rsid w:val="003A0127"/>
    <w:rsid w:val="003A1176"/>
    <w:rsid w:val="003A150F"/>
    <w:rsid w:val="003A38F0"/>
    <w:rsid w:val="003A4698"/>
    <w:rsid w:val="003B0664"/>
    <w:rsid w:val="003B1179"/>
    <w:rsid w:val="003B57C3"/>
    <w:rsid w:val="003B6064"/>
    <w:rsid w:val="003B69F9"/>
    <w:rsid w:val="003C145B"/>
    <w:rsid w:val="003C2C85"/>
    <w:rsid w:val="003C4193"/>
    <w:rsid w:val="003C6C37"/>
    <w:rsid w:val="003D14CD"/>
    <w:rsid w:val="003D262A"/>
    <w:rsid w:val="003D2E5B"/>
    <w:rsid w:val="003D6853"/>
    <w:rsid w:val="003E053B"/>
    <w:rsid w:val="003E60A6"/>
    <w:rsid w:val="003E6385"/>
    <w:rsid w:val="003F083D"/>
    <w:rsid w:val="003F0A58"/>
    <w:rsid w:val="003F1725"/>
    <w:rsid w:val="003F19E7"/>
    <w:rsid w:val="003F1CBE"/>
    <w:rsid w:val="003F1FF5"/>
    <w:rsid w:val="003F2717"/>
    <w:rsid w:val="003F2C83"/>
    <w:rsid w:val="003F569C"/>
    <w:rsid w:val="003F6441"/>
    <w:rsid w:val="003F7122"/>
    <w:rsid w:val="004048C2"/>
    <w:rsid w:val="00405496"/>
    <w:rsid w:val="00405DD2"/>
    <w:rsid w:val="0040604E"/>
    <w:rsid w:val="004119AD"/>
    <w:rsid w:val="00411D2D"/>
    <w:rsid w:val="00412780"/>
    <w:rsid w:val="004127E8"/>
    <w:rsid w:val="0041281E"/>
    <w:rsid w:val="00412FD6"/>
    <w:rsid w:val="00417099"/>
    <w:rsid w:val="00421242"/>
    <w:rsid w:val="00421A10"/>
    <w:rsid w:val="00424908"/>
    <w:rsid w:val="00427E91"/>
    <w:rsid w:val="0043088F"/>
    <w:rsid w:val="004362BB"/>
    <w:rsid w:val="0044062B"/>
    <w:rsid w:val="004412F9"/>
    <w:rsid w:val="00441448"/>
    <w:rsid w:val="00443036"/>
    <w:rsid w:val="004443C5"/>
    <w:rsid w:val="004451D0"/>
    <w:rsid w:val="00445DA9"/>
    <w:rsid w:val="0044790B"/>
    <w:rsid w:val="004506DB"/>
    <w:rsid w:val="00451ADE"/>
    <w:rsid w:val="00454A38"/>
    <w:rsid w:val="00456676"/>
    <w:rsid w:val="0046067B"/>
    <w:rsid w:val="004607BD"/>
    <w:rsid w:val="00460B7A"/>
    <w:rsid w:val="00460C02"/>
    <w:rsid w:val="0046180D"/>
    <w:rsid w:val="00465118"/>
    <w:rsid w:val="004676DE"/>
    <w:rsid w:val="00472FE2"/>
    <w:rsid w:val="00473761"/>
    <w:rsid w:val="00475209"/>
    <w:rsid w:val="00475B4E"/>
    <w:rsid w:val="0048164A"/>
    <w:rsid w:val="004858C6"/>
    <w:rsid w:val="004900B0"/>
    <w:rsid w:val="00491451"/>
    <w:rsid w:val="00491EBF"/>
    <w:rsid w:val="004937B7"/>
    <w:rsid w:val="00493F87"/>
    <w:rsid w:val="00494073"/>
    <w:rsid w:val="00494904"/>
    <w:rsid w:val="00495C97"/>
    <w:rsid w:val="004960BA"/>
    <w:rsid w:val="004A055E"/>
    <w:rsid w:val="004A7D0A"/>
    <w:rsid w:val="004B001B"/>
    <w:rsid w:val="004B0A74"/>
    <w:rsid w:val="004B0C6E"/>
    <w:rsid w:val="004B272D"/>
    <w:rsid w:val="004B3B6D"/>
    <w:rsid w:val="004B3C35"/>
    <w:rsid w:val="004B3C7A"/>
    <w:rsid w:val="004B67C9"/>
    <w:rsid w:val="004C3D8A"/>
    <w:rsid w:val="004C648A"/>
    <w:rsid w:val="004C6700"/>
    <w:rsid w:val="004D2E7B"/>
    <w:rsid w:val="004D67C5"/>
    <w:rsid w:val="004E27F8"/>
    <w:rsid w:val="004E32CA"/>
    <w:rsid w:val="004E599F"/>
    <w:rsid w:val="004E633B"/>
    <w:rsid w:val="004E66A1"/>
    <w:rsid w:val="004E6B40"/>
    <w:rsid w:val="004F0789"/>
    <w:rsid w:val="004F3EE9"/>
    <w:rsid w:val="004F635D"/>
    <w:rsid w:val="0050181C"/>
    <w:rsid w:val="00502F3F"/>
    <w:rsid w:val="0051156D"/>
    <w:rsid w:val="00520975"/>
    <w:rsid w:val="00522AB7"/>
    <w:rsid w:val="00522D5F"/>
    <w:rsid w:val="005235E8"/>
    <w:rsid w:val="0052418A"/>
    <w:rsid w:val="00527F25"/>
    <w:rsid w:val="00531E88"/>
    <w:rsid w:val="00531F38"/>
    <w:rsid w:val="005404D7"/>
    <w:rsid w:val="005436CA"/>
    <w:rsid w:val="00543A48"/>
    <w:rsid w:val="005455F5"/>
    <w:rsid w:val="00546301"/>
    <w:rsid w:val="00547246"/>
    <w:rsid w:val="0055744D"/>
    <w:rsid w:val="0056572A"/>
    <w:rsid w:val="005668A8"/>
    <w:rsid w:val="00570F77"/>
    <w:rsid w:val="005736DA"/>
    <w:rsid w:val="00576E14"/>
    <w:rsid w:val="0058497E"/>
    <w:rsid w:val="005866B1"/>
    <w:rsid w:val="0058705E"/>
    <w:rsid w:val="00587A04"/>
    <w:rsid w:val="005907D4"/>
    <w:rsid w:val="00592C2F"/>
    <w:rsid w:val="00595A7B"/>
    <w:rsid w:val="0059653F"/>
    <w:rsid w:val="005A1D51"/>
    <w:rsid w:val="005A3138"/>
    <w:rsid w:val="005A3356"/>
    <w:rsid w:val="005B1C83"/>
    <w:rsid w:val="005B5463"/>
    <w:rsid w:val="005B5F9F"/>
    <w:rsid w:val="005B6AD5"/>
    <w:rsid w:val="005B7774"/>
    <w:rsid w:val="005C021E"/>
    <w:rsid w:val="005C18D3"/>
    <w:rsid w:val="005C36D7"/>
    <w:rsid w:val="005C4261"/>
    <w:rsid w:val="005C671E"/>
    <w:rsid w:val="005C7E17"/>
    <w:rsid w:val="005D1141"/>
    <w:rsid w:val="005D4225"/>
    <w:rsid w:val="005D5504"/>
    <w:rsid w:val="005D621E"/>
    <w:rsid w:val="005D69EA"/>
    <w:rsid w:val="005E6BA9"/>
    <w:rsid w:val="005E6FE8"/>
    <w:rsid w:val="005F00C7"/>
    <w:rsid w:val="00602AC7"/>
    <w:rsid w:val="00602B89"/>
    <w:rsid w:val="00604053"/>
    <w:rsid w:val="0060693B"/>
    <w:rsid w:val="006071F2"/>
    <w:rsid w:val="00607B9C"/>
    <w:rsid w:val="00611AD7"/>
    <w:rsid w:val="0061549D"/>
    <w:rsid w:val="00615A16"/>
    <w:rsid w:val="006246A1"/>
    <w:rsid w:val="00625DB3"/>
    <w:rsid w:val="0063262D"/>
    <w:rsid w:val="00632FC1"/>
    <w:rsid w:val="00634822"/>
    <w:rsid w:val="0063629C"/>
    <w:rsid w:val="00637F77"/>
    <w:rsid w:val="00637FDA"/>
    <w:rsid w:val="00640331"/>
    <w:rsid w:val="0064036A"/>
    <w:rsid w:val="00642E93"/>
    <w:rsid w:val="006435B0"/>
    <w:rsid w:val="00650101"/>
    <w:rsid w:val="0065256C"/>
    <w:rsid w:val="006528C5"/>
    <w:rsid w:val="0065457D"/>
    <w:rsid w:val="00654E80"/>
    <w:rsid w:val="006564B4"/>
    <w:rsid w:val="00656E14"/>
    <w:rsid w:val="00657B9B"/>
    <w:rsid w:val="00657E0C"/>
    <w:rsid w:val="00661786"/>
    <w:rsid w:val="00662616"/>
    <w:rsid w:val="00662AAD"/>
    <w:rsid w:val="0066769D"/>
    <w:rsid w:val="006701B9"/>
    <w:rsid w:val="00671E90"/>
    <w:rsid w:val="00676265"/>
    <w:rsid w:val="00682ABC"/>
    <w:rsid w:val="00683449"/>
    <w:rsid w:val="006850A7"/>
    <w:rsid w:val="00686D65"/>
    <w:rsid w:val="006913AE"/>
    <w:rsid w:val="00691AC9"/>
    <w:rsid w:val="00694073"/>
    <w:rsid w:val="00694C01"/>
    <w:rsid w:val="0069611F"/>
    <w:rsid w:val="00696180"/>
    <w:rsid w:val="006970E7"/>
    <w:rsid w:val="006A3F0E"/>
    <w:rsid w:val="006A4AEC"/>
    <w:rsid w:val="006A4CC2"/>
    <w:rsid w:val="006A5593"/>
    <w:rsid w:val="006B06D6"/>
    <w:rsid w:val="006B0FEB"/>
    <w:rsid w:val="006B1CD7"/>
    <w:rsid w:val="006B35D7"/>
    <w:rsid w:val="006B6FF0"/>
    <w:rsid w:val="006B70EE"/>
    <w:rsid w:val="006B75A3"/>
    <w:rsid w:val="006C096B"/>
    <w:rsid w:val="006C4028"/>
    <w:rsid w:val="006C5C9B"/>
    <w:rsid w:val="006D1DF8"/>
    <w:rsid w:val="006D2736"/>
    <w:rsid w:val="006D40C9"/>
    <w:rsid w:val="006D40F2"/>
    <w:rsid w:val="006E7CD9"/>
    <w:rsid w:val="006F0B39"/>
    <w:rsid w:val="006F26F6"/>
    <w:rsid w:val="006F2C5D"/>
    <w:rsid w:val="006F5FEA"/>
    <w:rsid w:val="007101AB"/>
    <w:rsid w:val="0071064D"/>
    <w:rsid w:val="007145A1"/>
    <w:rsid w:val="007207C2"/>
    <w:rsid w:val="0072130F"/>
    <w:rsid w:val="00722725"/>
    <w:rsid w:val="00724146"/>
    <w:rsid w:val="00726F32"/>
    <w:rsid w:val="00727FEC"/>
    <w:rsid w:val="007319B3"/>
    <w:rsid w:val="00734C7E"/>
    <w:rsid w:val="007351ED"/>
    <w:rsid w:val="00735C81"/>
    <w:rsid w:val="00743C73"/>
    <w:rsid w:val="00745383"/>
    <w:rsid w:val="00745DDB"/>
    <w:rsid w:val="0074620F"/>
    <w:rsid w:val="007463E5"/>
    <w:rsid w:val="00746A62"/>
    <w:rsid w:val="00747442"/>
    <w:rsid w:val="007517AA"/>
    <w:rsid w:val="007523FE"/>
    <w:rsid w:val="0075344B"/>
    <w:rsid w:val="00760C4A"/>
    <w:rsid w:val="00763995"/>
    <w:rsid w:val="00766778"/>
    <w:rsid w:val="00770306"/>
    <w:rsid w:val="00773DC1"/>
    <w:rsid w:val="00775AE3"/>
    <w:rsid w:val="0077725B"/>
    <w:rsid w:val="007810DF"/>
    <w:rsid w:val="00782C65"/>
    <w:rsid w:val="00784154"/>
    <w:rsid w:val="00784633"/>
    <w:rsid w:val="0078565B"/>
    <w:rsid w:val="00786903"/>
    <w:rsid w:val="00786E0D"/>
    <w:rsid w:val="00787F3A"/>
    <w:rsid w:val="00795C4E"/>
    <w:rsid w:val="00796383"/>
    <w:rsid w:val="007A3BAC"/>
    <w:rsid w:val="007A3F83"/>
    <w:rsid w:val="007A40AB"/>
    <w:rsid w:val="007B1AD2"/>
    <w:rsid w:val="007B27A1"/>
    <w:rsid w:val="007B7342"/>
    <w:rsid w:val="007B7432"/>
    <w:rsid w:val="007C0368"/>
    <w:rsid w:val="007C3168"/>
    <w:rsid w:val="007C46BF"/>
    <w:rsid w:val="007C7A26"/>
    <w:rsid w:val="007D0BFD"/>
    <w:rsid w:val="007D21BE"/>
    <w:rsid w:val="007D7C8A"/>
    <w:rsid w:val="007E0448"/>
    <w:rsid w:val="007E0F63"/>
    <w:rsid w:val="007E110D"/>
    <w:rsid w:val="007E5493"/>
    <w:rsid w:val="007E6476"/>
    <w:rsid w:val="007F6295"/>
    <w:rsid w:val="007F67DA"/>
    <w:rsid w:val="007F7CBC"/>
    <w:rsid w:val="0080197A"/>
    <w:rsid w:val="00801D3F"/>
    <w:rsid w:val="00802D62"/>
    <w:rsid w:val="00805021"/>
    <w:rsid w:val="00805789"/>
    <w:rsid w:val="008124E2"/>
    <w:rsid w:val="0081317A"/>
    <w:rsid w:val="00817CE2"/>
    <w:rsid w:val="00820C47"/>
    <w:rsid w:val="00822268"/>
    <w:rsid w:val="00823E82"/>
    <w:rsid w:val="00826275"/>
    <w:rsid w:val="008276FD"/>
    <w:rsid w:val="00830B79"/>
    <w:rsid w:val="00832CD2"/>
    <w:rsid w:val="0083494A"/>
    <w:rsid w:val="008363BC"/>
    <w:rsid w:val="008369BD"/>
    <w:rsid w:val="0084161C"/>
    <w:rsid w:val="008440B3"/>
    <w:rsid w:val="008446FD"/>
    <w:rsid w:val="00844915"/>
    <w:rsid w:val="008454E2"/>
    <w:rsid w:val="00845530"/>
    <w:rsid w:val="008462BA"/>
    <w:rsid w:val="00846508"/>
    <w:rsid w:val="00847782"/>
    <w:rsid w:val="00847A58"/>
    <w:rsid w:val="008512C9"/>
    <w:rsid w:val="00851ABF"/>
    <w:rsid w:val="008541BA"/>
    <w:rsid w:val="00855762"/>
    <w:rsid w:val="008573FD"/>
    <w:rsid w:val="00857F92"/>
    <w:rsid w:val="0086209B"/>
    <w:rsid w:val="00862C51"/>
    <w:rsid w:val="00872DCF"/>
    <w:rsid w:val="008758D1"/>
    <w:rsid w:val="00876B1F"/>
    <w:rsid w:val="0088128B"/>
    <w:rsid w:val="008817EF"/>
    <w:rsid w:val="00883682"/>
    <w:rsid w:val="008843DA"/>
    <w:rsid w:val="00891AC2"/>
    <w:rsid w:val="0089347E"/>
    <w:rsid w:val="00894A97"/>
    <w:rsid w:val="008952DB"/>
    <w:rsid w:val="008973AD"/>
    <w:rsid w:val="008A109A"/>
    <w:rsid w:val="008A35A6"/>
    <w:rsid w:val="008A35E2"/>
    <w:rsid w:val="008A3C59"/>
    <w:rsid w:val="008A3E7A"/>
    <w:rsid w:val="008A58A7"/>
    <w:rsid w:val="008A77BC"/>
    <w:rsid w:val="008B1F46"/>
    <w:rsid w:val="008B450C"/>
    <w:rsid w:val="008B455A"/>
    <w:rsid w:val="008C26FB"/>
    <w:rsid w:val="008C2CD7"/>
    <w:rsid w:val="008C5D8E"/>
    <w:rsid w:val="008C63E8"/>
    <w:rsid w:val="008C67FA"/>
    <w:rsid w:val="008C6B1E"/>
    <w:rsid w:val="008D0546"/>
    <w:rsid w:val="008D3701"/>
    <w:rsid w:val="008D4229"/>
    <w:rsid w:val="008D4286"/>
    <w:rsid w:val="008D451C"/>
    <w:rsid w:val="008D4C62"/>
    <w:rsid w:val="008E139D"/>
    <w:rsid w:val="008E3247"/>
    <w:rsid w:val="008E61FA"/>
    <w:rsid w:val="008F0986"/>
    <w:rsid w:val="008F0DF2"/>
    <w:rsid w:val="008F15D6"/>
    <w:rsid w:val="008F3DEB"/>
    <w:rsid w:val="008F4C65"/>
    <w:rsid w:val="008F5DFB"/>
    <w:rsid w:val="008F6F4D"/>
    <w:rsid w:val="008F7C9A"/>
    <w:rsid w:val="00901EF1"/>
    <w:rsid w:val="0090518D"/>
    <w:rsid w:val="00905DED"/>
    <w:rsid w:val="00906F11"/>
    <w:rsid w:val="00910040"/>
    <w:rsid w:val="0091046F"/>
    <w:rsid w:val="009132DC"/>
    <w:rsid w:val="0091421B"/>
    <w:rsid w:val="00914C6D"/>
    <w:rsid w:val="00915022"/>
    <w:rsid w:val="009233C0"/>
    <w:rsid w:val="0092507D"/>
    <w:rsid w:val="00926757"/>
    <w:rsid w:val="00926822"/>
    <w:rsid w:val="009272AA"/>
    <w:rsid w:val="00933748"/>
    <w:rsid w:val="00934DA5"/>
    <w:rsid w:val="0093780B"/>
    <w:rsid w:val="00940DAF"/>
    <w:rsid w:val="0094201A"/>
    <w:rsid w:val="00942EE7"/>
    <w:rsid w:val="00943BC9"/>
    <w:rsid w:val="00944976"/>
    <w:rsid w:val="00944E94"/>
    <w:rsid w:val="00947814"/>
    <w:rsid w:val="00947DCB"/>
    <w:rsid w:val="0095017D"/>
    <w:rsid w:val="0095462E"/>
    <w:rsid w:val="00954E48"/>
    <w:rsid w:val="0095576E"/>
    <w:rsid w:val="00955BDE"/>
    <w:rsid w:val="00955F35"/>
    <w:rsid w:val="009607BD"/>
    <w:rsid w:val="00960DB4"/>
    <w:rsid w:val="00961562"/>
    <w:rsid w:val="00961C65"/>
    <w:rsid w:val="00963B21"/>
    <w:rsid w:val="00966389"/>
    <w:rsid w:val="00966B58"/>
    <w:rsid w:val="00970C71"/>
    <w:rsid w:val="00980AA1"/>
    <w:rsid w:val="00980E22"/>
    <w:rsid w:val="00982572"/>
    <w:rsid w:val="0098396A"/>
    <w:rsid w:val="00985880"/>
    <w:rsid w:val="009867FC"/>
    <w:rsid w:val="00986C8D"/>
    <w:rsid w:val="00990C63"/>
    <w:rsid w:val="00991603"/>
    <w:rsid w:val="00991E90"/>
    <w:rsid w:val="0099529A"/>
    <w:rsid w:val="009A074F"/>
    <w:rsid w:val="009A2B58"/>
    <w:rsid w:val="009B196C"/>
    <w:rsid w:val="009B1F6C"/>
    <w:rsid w:val="009B2F7B"/>
    <w:rsid w:val="009B5174"/>
    <w:rsid w:val="009B5339"/>
    <w:rsid w:val="009B5C33"/>
    <w:rsid w:val="009C038A"/>
    <w:rsid w:val="009C04E8"/>
    <w:rsid w:val="009C1489"/>
    <w:rsid w:val="009C7C71"/>
    <w:rsid w:val="009D0FCE"/>
    <w:rsid w:val="009D2AB6"/>
    <w:rsid w:val="009D2AD6"/>
    <w:rsid w:val="009D684E"/>
    <w:rsid w:val="009E256F"/>
    <w:rsid w:val="009E25BB"/>
    <w:rsid w:val="009E283E"/>
    <w:rsid w:val="009E4A5A"/>
    <w:rsid w:val="009E516C"/>
    <w:rsid w:val="009E6143"/>
    <w:rsid w:val="009E6631"/>
    <w:rsid w:val="009E7366"/>
    <w:rsid w:val="009E73EB"/>
    <w:rsid w:val="009F5715"/>
    <w:rsid w:val="009F7D0C"/>
    <w:rsid w:val="00A00D74"/>
    <w:rsid w:val="00A01AE9"/>
    <w:rsid w:val="00A0779D"/>
    <w:rsid w:val="00A12F3E"/>
    <w:rsid w:val="00A130BF"/>
    <w:rsid w:val="00A15FCF"/>
    <w:rsid w:val="00A16348"/>
    <w:rsid w:val="00A20028"/>
    <w:rsid w:val="00A22B8B"/>
    <w:rsid w:val="00A22D39"/>
    <w:rsid w:val="00A272A8"/>
    <w:rsid w:val="00A3036E"/>
    <w:rsid w:val="00A30E9C"/>
    <w:rsid w:val="00A3162C"/>
    <w:rsid w:val="00A31BFE"/>
    <w:rsid w:val="00A326B7"/>
    <w:rsid w:val="00A32D64"/>
    <w:rsid w:val="00A32E9C"/>
    <w:rsid w:val="00A32FD4"/>
    <w:rsid w:val="00A3449D"/>
    <w:rsid w:val="00A41153"/>
    <w:rsid w:val="00A441CF"/>
    <w:rsid w:val="00A452E5"/>
    <w:rsid w:val="00A50F5A"/>
    <w:rsid w:val="00A5151E"/>
    <w:rsid w:val="00A51558"/>
    <w:rsid w:val="00A52C32"/>
    <w:rsid w:val="00A5360A"/>
    <w:rsid w:val="00A53F05"/>
    <w:rsid w:val="00A54303"/>
    <w:rsid w:val="00A56C2C"/>
    <w:rsid w:val="00A62FB2"/>
    <w:rsid w:val="00A653B8"/>
    <w:rsid w:val="00A6703D"/>
    <w:rsid w:val="00A70014"/>
    <w:rsid w:val="00A701C8"/>
    <w:rsid w:val="00A70E83"/>
    <w:rsid w:val="00A74B62"/>
    <w:rsid w:val="00A754ED"/>
    <w:rsid w:val="00A76B59"/>
    <w:rsid w:val="00A775FF"/>
    <w:rsid w:val="00A8416D"/>
    <w:rsid w:val="00A84718"/>
    <w:rsid w:val="00A86F28"/>
    <w:rsid w:val="00A90D27"/>
    <w:rsid w:val="00A92EF9"/>
    <w:rsid w:val="00A93EBA"/>
    <w:rsid w:val="00A94555"/>
    <w:rsid w:val="00A96D64"/>
    <w:rsid w:val="00A97692"/>
    <w:rsid w:val="00AA2F37"/>
    <w:rsid w:val="00AA4586"/>
    <w:rsid w:val="00AA639E"/>
    <w:rsid w:val="00AA742E"/>
    <w:rsid w:val="00AA7624"/>
    <w:rsid w:val="00AB170C"/>
    <w:rsid w:val="00AB2B0E"/>
    <w:rsid w:val="00AB2B6E"/>
    <w:rsid w:val="00AB4517"/>
    <w:rsid w:val="00AB459C"/>
    <w:rsid w:val="00AB5D29"/>
    <w:rsid w:val="00AC1EE6"/>
    <w:rsid w:val="00AC2643"/>
    <w:rsid w:val="00AD18C0"/>
    <w:rsid w:val="00AD3931"/>
    <w:rsid w:val="00AD3CCD"/>
    <w:rsid w:val="00AD5827"/>
    <w:rsid w:val="00AD64A5"/>
    <w:rsid w:val="00AE4824"/>
    <w:rsid w:val="00AE4A8E"/>
    <w:rsid w:val="00AE6537"/>
    <w:rsid w:val="00AE665C"/>
    <w:rsid w:val="00AF13AE"/>
    <w:rsid w:val="00AF3262"/>
    <w:rsid w:val="00AF4D5F"/>
    <w:rsid w:val="00B0077D"/>
    <w:rsid w:val="00B04B9A"/>
    <w:rsid w:val="00B0584B"/>
    <w:rsid w:val="00B06CCE"/>
    <w:rsid w:val="00B103AF"/>
    <w:rsid w:val="00B140C7"/>
    <w:rsid w:val="00B1560F"/>
    <w:rsid w:val="00B23AAC"/>
    <w:rsid w:val="00B23BD6"/>
    <w:rsid w:val="00B318A4"/>
    <w:rsid w:val="00B33D63"/>
    <w:rsid w:val="00B34DE0"/>
    <w:rsid w:val="00B35862"/>
    <w:rsid w:val="00B37A0E"/>
    <w:rsid w:val="00B50533"/>
    <w:rsid w:val="00B52D85"/>
    <w:rsid w:val="00B53F6A"/>
    <w:rsid w:val="00B54F23"/>
    <w:rsid w:val="00B55977"/>
    <w:rsid w:val="00B5640E"/>
    <w:rsid w:val="00B56B26"/>
    <w:rsid w:val="00B57B84"/>
    <w:rsid w:val="00B644DD"/>
    <w:rsid w:val="00B65EE6"/>
    <w:rsid w:val="00B66B59"/>
    <w:rsid w:val="00B704E5"/>
    <w:rsid w:val="00B73495"/>
    <w:rsid w:val="00B774EA"/>
    <w:rsid w:val="00B8012C"/>
    <w:rsid w:val="00B81717"/>
    <w:rsid w:val="00B845EB"/>
    <w:rsid w:val="00B85035"/>
    <w:rsid w:val="00B856EB"/>
    <w:rsid w:val="00B86340"/>
    <w:rsid w:val="00B900C0"/>
    <w:rsid w:val="00B92481"/>
    <w:rsid w:val="00B95A5F"/>
    <w:rsid w:val="00B96501"/>
    <w:rsid w:val="00B96AA7"/>
    <w:rsid w:val="00B96D2A"/>
    <w:rsid w:val="00BA0F03"/>
    <w:rsid w:val="00BA4A1A"/>
    <w:rsid w:val="00BB0A17"/>
    <w:rsid w:val="00BB0BAB"/>
    <w:rsid w:val="00BB2CE1"/>
    <w:rsid w:val="00BB2F17"/>
    <w:rsid w:val="00BB5DA7"/>
    <w:rsid w:val="00BB7CEE"/>
    <w:rsid w:val="00BC0D3F"/>
    <w:rsid w:val="00BC2652"/>
    <w:rsid w:val="00BC30D3"/>
    <w:rsid w:val="00BC3E7F"/>
    <w:rsid w:val="00BC59CF"/>
    <w:rsid w:val="00BC5AC0"/>
    <w:rsid w:val="00BC6094"/>
    <w:rsid w:val="00BD064A"/>
    <w:rsid w:val="00BD237E"/>
    <w:rsid w:val="00BD2D0B"/>
    <w:rsid w:val="00BD4019"/>
    <w:rsid w:val="00BD461E"/>
    <w:rsid w:val="00BD63FB"/>
    <w:rsid w:val="00BD7001"/>
    <w:rsid w:val="00BE1EF4"/>
    <w:rsid w:val="00BE41F2"/>
    <w:rsid w:val="00BE48EB"/>
    <w:rsid w:val="00BE68FA"/>
    <w:rsid w:val="00BF1B01"/>
    <w:rsid w:val="00BF47ED"/>
    <w:rsid w:val="00BF5D1F"/>
    <w:rsid w:val="00BF76B7"/>
    <w:rsid w:val="00C00277"/>
    <w:rsid w:val="00C11423"/>
    <w:rsid w:val="00C12417"/>
    <w:rsid w:val="00C128A2"/>
    <w:rsid w:val="00C12BD2"/>
    <w:rsid w:val="00C1479F"/>
    <w:rsid w:val="00C15936"/>
    <w:rsid w:val="00C17C33"/>
    <w:rsid w:val="00C22274"/>
    <w:rsid w:val="00C236D4"/>
    <w:rsid w:val="00C30545"/>
    <w:rsid w:val="00C30D73"/>
    <w:rsid w:val="00C31D4D"/>
    <w:rsid w:val="00C35B8A"/>
    <w:rsid w:val="00C402AC"/>
    <w:rsid w:val="00C4133B"/>
    <w:rsid w:val="00C51742"/>
    <w:rsid w:val="00C5206A"/>
    <w:rsid w:val="00C531CE"/>
    <w:rsid w:val="00C549F8"/>
    <w:rsid w:val="00C54DAD"/>
    <w:rsid w:val="00C63329"/>
    <w:rsid w:val="00C63942"/>
    <w:rsid w:val="00C66AA9"/>
    <w:rsid w:val="00C66BCA"/>
    <w:rsid w:val="00C74576"/>
    <w:rsid w:val="00C74A6C"/>
    <w:rsid w:val="00C75049"/>
    <w:rsid w:val="00C7509E"/>
    <w:rsid w:val="00C80CE8"/>
    <w:rsid w:val="00C83500"/>
    <w:rsid w:val="00C83F4B"/>
    <w:rsid w:val="00C843B8"/>
    <w:rsid w:val="00C87296"/>
    <w:rsid w:val="00C916DA"/>
    <w:rsid w:val="00C91DE7"/>
    <w:rsid w:val="00C91EC0"/>
    <w:rsid w:val="00C922E9"/>
    <w:rsid w:val="00C92DCC"/>
    <w:rsid w:val="00C947C9"/>
    <w:rsid w:val="00C94BE6"/>
    <w:rsid w:val="00CA0518"/>
    <w:rsid w:val="00CA1DC2"/>
    <w:rsid w:val="00CA24A0"/>
    <w:rsid w:val="00CA2CAB"/>
    <w:rsid w:val="00CA30BD"/>
    <w:rsid w:val="00CA3933"/>
    <w:rsid w:val="00CA4971"/>
    <w:rsid w:val="00CA5E56"/>
    <w:rsid w:val="00CA6F52"/>
    <w:rsid w:val="00CB2FE1"/>
    <w:rsid w:val="00CB6E79"/>
    <w:rsid w:val="00CB7D66"/>
    <w:rsid w:val="00CC0D64"/>
    <w:rsid w:val="00CC1DCD"/>
    <w:rsid w:val="00CC1F82"/>
    <w:rsid w:val="00CC2785"/>
    <w:rsid w:val="00CC3016"/>
    <w:rsid w:val="00CC3325"/>
    <w:rsid w:val="00CC3747"/>
    <w:rsid w:val="00CC466E"/>
    <w:rsid w:val="00CC47F4"/>
    <w:rsid w:val="00CC77EF"/>
    <w:rsid w:val="00CD1B1B"/>
    <w:rsid w:val="00CD64AF"/>
    <w:rsid w:val="00CD72F0"/>
    <w:rsid w:val="00CE708D"/>
    <w:rsid w:val="00CF08F5"/>
    <w:rsid w:val="00CF1F11"/>
    <w:rsid w:val="00CF20A0"/>
    <w:rsid w:val="00CF5C3F"/>
    <w:rsid w:val="00D00804"/>
    <w:rsid w:val="00D032F4"/>
    <w:rsid w:val="00D11545"/>
    <w:rsid w:val="00D17CBA"/>
    <w:rsid w:val="00D20CE9"/>
    <w:rsid w:val="00D23497"/>
    <w:rsid w:val="00D23E95"/>
    <w:rsid w:val="00D243D8"/>
    <w:rsid w:val="00D2496D"/>
    <w:rsid w:val="00D253AA"/>
    <w:rsid w:val="00D27E86"/>
    <w:rsid w:val="00D3051A"/>
    <w:rsid w:val="00D30AE3"/>
    <w:rsid w:val="00D3160C"/>
    <w:rsid w:val="00D32495"/>
    <w:rsid w:val="00D34E88"/>
    <w:rsid w:val="00D3599D"/>
    <w:rsid w:val="00D35C2D"/>
    <w:rsid w:val="00D407FE"/>
    <w:rsid w:val="00D40B66"/>
    <w:rsid w:val="00D41DDB"/>
    <w:rsid w:val="00D46E66"/>
    <w:rsid w:val="00D50315"/>
    <w:rsid w:val="00D51FE4"/>
    <w:rsid w:val="00D548B3"/>
    <w:rsid w:val="00D55164"/>
    <w:rsid w:val="00D6140B"/>
    <w:rsid w:val="00D644A0"/>
    <w:rsid w:val="00D65924"/>
    <w:rsid w:val="00D6797A"/>
    <w:rsid w:val="00D71BEC"/>
    <w:rsid w:val="00D72A8C"/>
    <w:rsid w:val="00D72B00"/>
    <w:rsid w:val="00D73EEB"/>
    <w:rsid w:val="00D776C4"/>
    <w:rsid w:val="00D77B14"/>
    <w:rsid w:val="00D80BC6"/>
    <w:rsid w:val="00D84F41"/>
    <w:rsid w:val="00D857A3"/>
    <w:rsid w:val="00D91024"/>
    <w:rsid w:val="00D92BA3"/>
    <w:rsid w:val="00D92D23"/>
    <w:rsid w:val="00D958CD"/>
    <w:rsid w:val="00D96103"/>
    <w:rsid w:val="00DA0037"/>
    <w:rsid w:val="00DA0941"/>
    <w:rsid w:val="00DA1515"/>
    <w:rsid w:val="00DA2636"/>
    <w:rsid w:val="00DB14F4"/>
    <w:rsid w:val="00DB2112"/>
    <w:rsid w:val="00DC16B6"/>
    <w:rsid w:val="00DC1B55"/>
    <w:rsid w:val="00DC283D"/>
    <w:rsid w:val="00DC2922"/>
    <w:rsid w:val="00DC408D"/>
    <w:rsid w:val="00DC6A68"/>
    <w:rsid w:val="00DD1C28"/>
    <w:rsid w:val="00DD29C4"/>
    <w:rsid w:val="00DD2EDB"/>
    <w:rsid w:val="00DD3700"/>
    <w:rsid w:val="00DD3B42"/>
    <w:rsid w:val="00DD4673"/>
    <w:rsid w:val="00DD4DC9"/>
    <w:rsid w:val="00DD59F2"/>
    <w:rsid w:val="00DD6396"/>
    <w:rsid w:val="00DD66E2"/>
    <w:rsid w:val="00DD6D10"/>
    <w:rsid w:val="00DE422D"/>
    <w:rsid w:val="00DF073E"/>
    <w:rsid w:val="00DF07DA"/>
    <w:rsid w:val="00DF1E52"/>
    <w:rsid w:val="00DF29B4"/>
    <w:rsid w:val="00DF33EA"/>
    <w:rsid w:val="00DF483B"/>
    <w:rsid w:val="00DF5548"/>
    <w:rsid w:val="00DF7CC2"/>
    <w:rsid w:val="00E01F62"/>
    <w:rsid w:val="00E02651"/>
    <w:rsid w:val="00E033B1"/>
    <w:rsid w:val="00E0639F"/>
    <w:rsid w:val="00E0669E"/>
    <w:rsid w:val="00E11233"/>
    <w:rsid w:val="00E11B11"/>
    <w:rsid w:val="00E1557A"/>
    <w:rsid w:val="00E2306D"/>
    <w:rsid w:val="00E238F0"/>
    <w:rsid w:val="00E23C67"/>
    <w:rsid w:val="00E23D83"/>
    <w:rsid w:val="00E249E7"/>
    <w:rsid w:val="00E25DFA"/>
    <w:rsid w:val="00E3072F"/>
    <w:rsid w:val="00E3311C"/>
    <w:rsid w:val="00E3336C"/>
    <w:rsid w:val="00E425B7"/>
    <w:rsid w:val="00E4761A"/>
    <w:rsid w:val="00E52D24"/>
    <w:rsid w:val="00E54761"/>
    <w:rsid w:val="00E5710A"/>
    <w:rsid w:val="00E57F2F"/>
    <w:rsid w:val="00E60006"/>
    <w:rsid w:val="00E60085"/>
    <w:rsid w:val="00E61133"/>
    <w:rsid w:val="00E61F5D"/>
    <w:rsid w:val="00E630E0"/>
    <w:rsid w:val="00E64CCE"/>
    <w:rsid w:val="00E67FA3"/>
    <w:rsid w:val="00E702AD"/>
    <w:rsid w:val="00E704BA"/>
    <w:rsid w:val="00E709FF"/>
    <w:rsid w:val="00E72EBB"/>
    <w:rsid w:val="00E74AC9"/>
    <w:rsid w:val="00E76410"/>
    <w:rsid w:val="00E77D1B"/>
    <w:rsid w:val="00E804AD"/>
    <w:rsid w:val="00E82347"/>
    <w:rsid w:val="00E90D1B"/>
    <w:rsid w:val="00E9226E"/>
    <w:rsid w:val="00E9295C"/>
    <w:rsid w:val="00E93389"/>
    <w:rsid w:val="00E93447"/>
    <w:rsid w:val="00E937EF"/>
    <w:rsid w:val="00E93B3F"/>
    <w:rsid w:val="00E9445C"/>
    <w:rsid w:val="00E9573D"/>
    <w:rsid w:val="00E9693A"/>
    <w:rsid w:val="00E96A25"/>
    <w:rsid w:val="00EA08E1"/>
    <w:rsid w:val="00EA0FF8"/>
    <w:rsid w:val="00EA62AE"/>
    <w:rsid w:val="00EA649A"/>
    <w:rsid w:val="00EA7BB9"/>
    <w:rsid w:val="00EB1456"/>
    <w:rsid w:val="00EB18A8"/>
    <w:rsid w:val="00EB24A3"/>
    <w:rsid w:val="00EB3B95"/>
    <w:rsid w:val="00EB46F7"/>
    <w:rsid w:val="00EB637B"/>
    <w:rsid w:val="00EB6BE8"/>
    <w:rsid w:val="00EC0487"/>
    <w:rsid w:val="00EC20B4"/>
    <w:rsid w:val="00EC37BD"/>
    <w:rsid w:val="00EC4FFD"/>
    <w:rsid w:val="00EC7298"/>
    <w:rsid w:val="00ED235C"/>
    <w:rsid w:val="00ED4362"/>
    <w:rsid w:val="00ED7347"/>
    <w:rsid w:val="00EE048A"/>
    <w:rsid w:val="00EE21AE"/>
    <w:rsid w:val="00EE37E5"/>
    <w:rsid w:val="00EE39B8"/>
    <w:rsid w:val="00EE6CFB"/>
    <w:rsid w:val="00EF0BC7"/>
    <w:rsid w:val="00EF2A2E"/>
    <w:rsid w:val="00EF34DC"/>
    <w:rsid w:val="00EF538C"/>
    <w:rsid w:val="00EF5BBE"/>
    <w:rsid w:val="00F008B3"/>
    <w:rsid w:val="00F0112A"/>
    <w:rsid w:val="00F01C3E"/>
    <w:rsid w:val="00F036F4"/>
    <w:rsid w:val="00F04455"/>
    <w:rsid w:val="00F05A04"/>
    <w:rsid w:val="00F110A3"/>
    <w:rsid w:val="00F128E9"/>
    <w:rsid w:val="00F142EF"/>
    <w:rsid w:val="00F152D2"/>
    <w:rsid w:val="00F15B6D"/>
    <w:rsid w:val="00F179D2"/>
    <w:rsid w:val="00F242FA"/>
    <w:rsid w:val="00F24F3F"/>
    <w:rsid w:val="00F251A8"/>
    <w:rsid w:val="00F256B9"/>
    <w:rsid w:val="00F26AC2"/>
    <w:rsid w:val="00F338EA"/>
    <w:rsid w:val="00F357DC"/>
    <w:rsid w:val="00F367FC"/>
    <w:rsid w:val="00F37523"/>
    <w:rsid w:val="00F40924"/>
    <w:rsid w:val="00F426F8"/>
    <w:rsid w:val="00F467E6"/>
    <w:rsid w:val="00F47416"/>
    <w:rsid w:val="00F51C47"/>
    <w:rsid w:val="00F51D51"/>
    <w:rsid w:val="00F52231"/>
    <w:rsid w:val="00F5602A"/>
    <w:rsid w:val="00F56AFD"/>
    <w:rsid w:val="00F6451F"/>
    <w:rsid w:val="00F650DC"/>
    <w:rsid w:val="00F72676"/>
    <w:rsid w:val="00F741AF"/>
    <w:rsid w:val="00F74251"/>
    <w:rsid w:val="00F756C8"/>
    <w:rsid w:val="00F756CE"/>
    <w:rsid w:val="00F75E6C"/>
    <w:rsid w:val="00F813B9"/>
    <w:rsid w:val="00F825BF"/>
    <w:rsid w:val="00F85B7E"/>
    <w:rsid w:val="00F85EEB"/>
    <w:rsid w:val="00F9092C"/>
    <w:rsid w:val="00F90D1B"/>
    <w:rsid w:val="00F921F8"/>
    <w:rsid w:val="00F92432"/>
    <w:rsid w:val="00F9666B"/>
    <w:rsid w:val="00FA16D9"/>
    <w:rsid w:val="00FA3209"/>
    <w:rsid w:val="00FA346A"/>
    <w:rsid w:val="00FA5F7B"/>
    <w:rsid w:val="00FA6CD6"/>
    <w:rsid w:val="00FA73E7"/>
    <w:rsid w:val="00FB0338"/>
    <w:rsid w:val="00FB1587"/>
    <w:rsid w:val="00FB32AB"/>
    <w:rsid w:val="00FB445A"/>
    <w:rsid w:val="00FB5020"/>
    <w:rsid w:val="00FB7698"/>
    <w:rsid w:val="00FC1CEF"/>
    <w:rsid w:val="00FC2298"/>
    <w:rsid w:val="00FC665E"/>
    <w:rsid w:val="00FC7C3E"/>
    <w:rsid w:val="00FC7E21"/>
    <w:rsid w:val="00FD0AE0"/>
    <w:rsid w:val="00FD1234"/>
    <w:rsid w:val="00FD2B97"/>
    <w:rsid w:val="00FE0DFB"/>
    <w:rsid w:val="00FE2036"/>
    <w:rsid w:val="00FE2FD6"/>
    <w:rsid w:val="00FE36F6"/>
    <w:rsid w:val="00FE565B"/>
    <w:rsid w:val="00FE6BFC"/>
    <w:rsid w:val="00FF483A"/>
    <w:rsid w:val="00FF5BFC"/>
    <w:rsid w:val="00FF6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0AB3"/>
  <w15:docId w15:val="{DD5BD774-945F-4212-97E4-C0D93EF8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3C5"/>
    <w:rPr>
      <w:rFonts w:ascii="Times New Roman" w:hAnsi="Times New Roman"/>
      <w:sz w:val="24"/>
    </w:rPr>
  </w:style>
  <w:style w:type="paragraph" w:styleId="1">
    <w:name w:val="heading 1"/>
    <w:basedOn w:val="a"/>
    <w:next w:val="a"/>
    <w:link w:val="10"/>
    <w:uiPriority w:val="99"/>
    <w:qFormat/>
    <w:rsid w:val="004443C5"/>
    <w:pPr>
      <w:keepNext/>
      <w:spacing w:before="120" w:after="120"/>
      <w:jc w:val="center"/>
      <w:outlineLvl w:val="0"/>
    </w:pPr>
    <w:rPr>
      <w:rFonts w:eastAsia="Times New Roman" w:cs="Times New Roman"/>
      <w:b/>
      <w:kern w:val="28"/>
      <w:sz w:val="28"/>
      <w:szCs w:val="20"/>
      <w:lang w:eastAsia="ru-RU"/>
    </w:rPr>
  </w:style>
  <w:style w:type="paragraph" w:styleId="2">
    <w:name w:val="heading 2"/>
    <w:basedOn w:val="a"/>
    <w:next w:val="a"/>
    <w:link w:val="20"/>
    <w:uiPriority w:val="9"/>
    <w:unhideWhenUsed/>
    <w:qFormat/>
    <w:rsid w:val="004443C5"/>
    <w:pPr>
      <w:keepNext/>
      <w:jc w:val="both"/>
      <w:outlineLvl w:val="1"/>
    </w:pPr>
    <w:rPr>
      <w:rFonts w:eastAsia="Times New Roman" w:cs="Times New Roman"/>
      <w:bCs/>
      <w:iCs/>
      <w:szCs w:val="28"/>
    </w:rPr>
  </w:style>
  <w:style w:type="paragraph" w:styleId="3">
    <w:name w:val="heading 3"/>
    <w:basedOn w:val="a"/>
    <w:next w:val="a"/>
    <w:link w:val="30"/>
    <w:uiPriority w:val="9"/>
    <w:unhideWhenUsed/>
    <w:qFormat/>
    <w:rsid w:val="001F1ECC"/>
    <w:pPr>
      <w:keepNext/>
      <w:spacing w:before="240" w:after="60"/>
      <w:jc w:val="both"/>
      <w:outlineLvl w:val="2"/>
    </w:pPr>
    <w:rPr>
      <w:rFonts w:ascii="Cambria" w:eastAsia="Times New Roman" w:hAnsi="Cambria" w:cs="Times New Roman"/>
      <w:b/>
      <w:bCs/>
      <w:sz w:val="26"/>
      <w:szCs w:val="26"/>
    </w:rPr>
  </w:style>
  <w:style w:type="paragraph" w:styleId="4">
    <w:name w:val="heading 4"/>
    <w:basedOn w:val="a"/>
    <w:next w:val="a"/>
    <w:link w:val="40"/>
    <w:unhideWhenUsed/>
    <w:qFormat/>
    <w:rsid w:val="00F152D2"/>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qFormat/>
    <w:rsid w:val="001F1ECC"/>
    <w:pPr>
      <w:keepNext/>
      <w:keepLines/>
      <w:widowControl w:val="0"/>
      <w:suppressAutoHyphens/>
      <w:overflowPunct w:val="0"/>
      <w:autoSpaceDE w:val="0"/>
      <w:autoSpaceDN w:val="0"/>
      <w:adjustRightInd w:val="0"/>
      <w:ind w:left="378" w:hanging="284"/>
      <w:jc w:val="both"/>
      <w:textAlignment w:val="baseline"/>
      <w:outlineLvl w:val="4"/>
    </w:pPr>
    <w:rPr>
      <w:rFonts w:eastAsia="Times New Roman" w:cs="Times New Roman"/>
      <w:b/>
      <w:sz w:val="28"/>
      <w:szCs w:val="20"/>
      <w:lang w:eastAsia="ru-RU"/>
    </w:rPr>
  </w:style>
  <w:style w:type="paragraph" w:styleId="6">
    <w:name w:val="heading 6"/>
    <w:basedOn w:val="a"/>
    <w:link w:val="60"/>
    <w:uiPriority w:val="9"/>
    <w:qFormat/>
    <w:rsid w:val="001F1ECC"/>
    <w:pPr>
      <w:spacing w:before="100" w:beforeAutospacing="1" w:after="100" w:afterAutospacing="1"/>
      <w:jc w:val="both"/>
      <w:outlineLvl w:val="5"/>
    </w:pPr>
    <w:rPr>
      <w:rFonts w:eastAsia="Times New Roman" w:cs="Times New Roman"/>
      <w:b/>
      <w:bCs/>
      <w:sz w:val="15"/>
      <w:szCs w:val="15"/>
      <w:lang w:eastAsia="ru-RU"/>
    </w:rPr>
  </w:style>
  <w:style w:type="paragraph" w:styleId="7">
    <w:name w:val="heading 7"/>
    <w:basedOn w:val="a"/>
    <w:link w:val="70"/>
    <w:uiPriority w:val="9"/>
    <w:qFormat/>
    <w:rsid w:val="001F1ECC"/>
    <w:pPr>
      <w:spacing w:before="100" w:beforeAutospacing="1" w:after="100" w:afterAutospacing="1"/>
      <w:jc w:val="both"/>
      <w:outlineLvl w:val="6"/>
    </w:pPr>
    <w:rPr>
      <w:rFonts w:eastAsia="Times New Roman" w:cs="Times New Roman"/>
      <w:szCs w:val="24"/>
      <w:lang w:eastAsia="ru-RU"/>
    </w:rPr>
  </w:style>
  <w:style w:type="paragraph" w:styleId="9">
    <w:name w:val="heading 9"/>
    <w:basedOn w:val="a"/>
    <w:link w:val="90"/>
    <w:uiPriority w:val="9"/>
    <w:qFormat/>
    <w:rsid w:val="001F1ECC"/>
    <w:pPr>
      <w:spacing w:before="100" w:beforeAutospacing="1" w:after="100" w:afterAutospacing="1"/>
      <w:jc w:val="both"/>
      <w:outlineLvl w:val="8"/>
    </w:pPr>
    <w:rPr>
      <w:rFonts w:eastAsia="Times New Roman" w:cs="Times New Roman"/>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1064D"/>
    <w:pPr>
      <w:ind w:left="720"/>
      <w:contextualSpacing/>
    </w:pPr>
  </w:style>
  <w:style w:type="table" w:styleId="a5">
    <w:name w:val="Table Grid"/>
    <w:basedOn w:val="a1"/>
    <w:uiPriority w:val="59"/>
    <w:rsid w:val="0071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1064D"/>
    <w:rPr>
      <w:rFonts w:ascii="Tahoma" w:hAnsi="Tahoma" w:cs="Tahoma"/>
      <w:sz w:val="16"/>
      <w:szCs w:val="16"/>
    </w:rPr>
  </w:style>
  <w:style w:type="character" w:customStyle="1" w:styleId="a7">
    <w:name w:val="Текст выноски Знак"/>
    <w:basedOn w:val="a0"/>
    <w:link w:val="a6"/>
    <w:uiPriority w:val="99"/>
    <w:semiHidden/>
    <w:rsid w:val="0071064D"/>
    <w:rPr>
      <w:rFonts w:ascii="Tahoma" w:hAnsi="Tahoma" w:cs="Tahoma"/>
      <w:sz w:val="16"/>
      <w:szCs w:val="16"/>
    </w:rPr>
  </w:style>
  <w:style w:type="character" w:customStyle="1" w:styleId="10">
    <w:name w:val="Заголовок 1 Знак"/>
    <w:basedOn w:val="a0"/>
    <w:link w:val="1"/>
    <w:uiPriority w:val="99"/>
    <w:rsid w:val="004443C5"/>
    <w:rPr>
      <w:rFonts w:ascii="Times New Roman" w:eastAsia="Times New Roman" w:hAnsi="Times New Roman" w:cs="Times New Roman"/>
      <w:b/>
      <w:kern w:val="28"/>
      <w:sz w:val="28"/>
      <w:szCs w:val="20"/>
      <w:lang w:eastAsia="ru-RU"/>
    </w:rPr>
  </w:style>
  <w:style w:type="paragraph" w:customStyle="1" w:styleId="21">
    <w:name w:val="Техчасть2"/>
    <w:basedOn w:val="a"/>
    <w:link w:val="22"/>
    <w:rsid w:val="00F152D2"/>
    <w:pPr>
      <w:tabs>
        <w:tab w:val="left" w:pos="284"/>
        <w:tab w:val="left" w:pos="567"/>
        <w:tab w:val="left" w:pos="851"/>
      </w:tabs>
      <w:ind w:firstLine="284"/>
      <w:jc w:val="both"/>
    </w:pPr>
    <w:rPr>
      <w:rFonts w:eastAsia="Times New Roman" w:cs="Times New Roman"/>
      <w:sz w:val="20"/>
      <w:szCs w:val="20"/>
      <w:lang w:eastAsia="ru-RU"/>
    </w:rPr>
  </w:style>
  <w:style w:type="character" w:customStyle="1" w:styleId="22">
    <w:name w:val="Техчасть2 Знак"/>
    <w:link w:val="21"/>
    <w:rsid w:val="00F152D2"/>
    <w:rPr>
      <w:rFonts w:ascii="Times New Roman" w:eastAsia="Times New Roman" w:hAnsi="Times New Roman" w:cs="Times New Roman"/>
      <w:sz w:val="20"/>
      <w:szCs w:val="20"/>
      <w:lang w:eastAsia="ru-RU"/>
    </w:rPr>
  </w:style>
  <w:style w:type="paragraph" w:customStyle="1" w:styleId="1hj">
    <w:name w:val="Стиль1hj"/>
    <w:basedOn w:val="a"/>
    <w:uiPriority w:val="99"/>
    <w:rsid w:val="00F152D2"/>
    <w:pPr>
      <w:jc w:val="center"/>
    </w:pPr>
    <w:rPr>
      <w:rFonts w:eastAsia="Times New Roman" w:cs="Times New Roman"/>
      <w:b/>
      <w:szCs w:val="20"/>
      <w:lang w:eastAsia="ru-RU"/>
    </w:rPr>
  </w:style>
  <w:style w:type="paragraph" w:customStyle="1" w:styleId="41">
    <w:name w:val="Заголовок 4 ОП"/>
    <w:basedOn w:val="4"/>
    <w:uiPriority w:val="99"/>
    <w:rsid w:val="00F152D2"/>
    <w:pPr>
      <w:keepLines w:val="0"/>
      <w:spacing w:before="120"/>
      <w:jc w:val="center"/>
    </w:pPr>
    <w:rPr>
      <w:rFonts w:ascii="Times New Roman" w:eastAsia="Times New Roman" w:hAnsi="Times New Roman" w:cs="Times New Roman"/>
      <w:b/>
      <w:i w:val="0"/>
      <w:iCs w:val="0"/>
      <w:color w:val="auto"/>
      <w:szCs w:val="20"/>
      <w:lang w:val="x-none" w:eastAsia="x-none"/>
    </w:rPr>
  </w:style>
  <w:style w:type="character" w:customStyle="1" w:styleId="40">
    <w:name w:val="Заголовок 4 Знак"/>
    <w:basedOn w:val="a0"/>
    <w:link w:val="4"/>
    <w:rsid w:val="00F152D2"/>
    <w:rPr>
      <w:rFonts w:asciiTheme="majorHAnsi" w:eastAsiaTheme="majorEastAsia" w:hAnsiTheme="majorHAnsi" w:cstheme="majorBidi"/>
      <w:i/>
      <w:iCs/>
      <w:color w:val="365F91" w:themeColor="accent1" w:themeShade="BF"/>
    </w:rPr>
  </w:style>
  <w:style w:type="paragraph" w:styleId="a8">
    <w:name w:val="header"/>
    <w:basedOn w:val="a"/>
    <w:link w:val="a9"/>
    <w:uiPriority w:val="99"/>
    <w:unhideWhenUsed/>
    <w:rsid w:val="00294F40"/>
    <w:pPr>
      <w:tabs>
        <w:tab w:val="center" w:pos="4677"/>
        <w:tab w:val="right" w:pos="9355"/>
      </w:tabs>
    </w:pPr>
  </w:style>
  <w:style w:type="character" w:customStyle="1" w:styleId="a9">
    <w:name w:val="Верхний колонтитул Знак"/>
    <w:basedOn w:val="a0"/>
    <w:link w:val="a8"/>
    <w:uiPriority w:val="99"/>
    <w:rsid w:val="00294F40"/>
  </w:style>
  <w:style w:type="paragraph" w:styleId="aa">
    <w:name w:val="footer"/>
    <w:basedOn w:val="a"/>
    <w:link w:val="ab"/>
    <w:uiPriority w:val="99"/>
    <w:unhideWhenUsed/>
    <w:rsid w:val="00294F40"/>
    <w:pPr>
      <w:tabs>
        <w:tab w:val="center" w:pos="4677"/>
        <w:tab w:val="right" w:pos="9355"/>
      </w:tabs>
    </w:pPr>
  </w:style>
  <w:style w:type="character" w:customStyle="1" w:styleId="ab">
    <w:name w:val="Нижний колонтитул Знак"/>
    <w:basedOn w:val="a0"/>
    <w:link w:val="aa"/>
    <w:uiPriority w:val="99"/>
    <w:rsid w:val="00294F40"/>
  </w:style>
  <w:style w:type="character" w:styleId="ac">
    <w:name w:val="annotation reference"/>
    <w:basedOn w:val="a0"/>
    <w:uiPriority w:val="99"/>
    <w:unhideWhenUsed/>
    <w:rsid w:val="00D3051A"/>
    <w:rPr>
      <w:sz w:val="16"/>
      <w:szCs w:val="16"/>
    </w:rPr>
  </w:style>
  <w:style w:type="paragraph" w:styleId="ad">
    <w:name w:val="annotation text"/>
    <w:basedOn w:val="a"/>
    <w:link w:val="ae"/>
    <w:uiPriority w:val="99"/>
    <w:unhideWhenUsed/>
    <w:rsid w:val="00D3051A"/>
    <w:rPr>
      <w:sz w:val="20"/>
      <w:szCs w:val="20"/>
    </w:rPr>
  </w:style>
  <w:style w:type="character" w:customStyle="1" w:styleId="ae">
    <w:name w:val="Текст примечания Знак"/>
    <w:basedOn w:val="a0"/>
    <w:link w:val="ad"/>
    <w:uiPriority w:val="99"/>
    <w:rsid w:val="00D3051A"/>
    <w:rPr>
      <w:sz w:val="20"/>
      <w:szCs w:val="20"/>
    </w:rPr>
  </w:style>
  <w:style w:type="paragraph" w:styleId="af">
    <w:name w:val="annotation subject"/>
    <w:basedOn w:val="ad"/>
    <w:next w:val="ad"/>
    <w:link w:val="af0"/>
    <w:uiPriority w:val="99"/>
    <w:semiHidden/>
    <w:unhideWhenUsed/>
    <w:rsid w:val="00D3051A"/>
    <w:rPr>
      <w:b/>
      <w:bCs/>
    </w:rPr>
  </w:style>
  <w:style w:type="character" w:customStyle="1" w:styleId="af0">
    <w:name w:val="Тема примечания Знак"/>
    <w:basedOn w:val="ae"/>
    <w:link w:val="af"/>
    <w:uiPriority w:val="99"/>
    <w:semiHidden/>
    <w:rsid w:val="00D3051A"/>
    <w:rPr>
      <w:b/>
      <w:bCs/>
      <w:sz w:val="20"/>
      <w:szCs w:val="20"/>
    </w:rPr>
  </w:style>
  <w:style w:type="paragraph" w:customStyle="1" w:styleId="ConsPlusNormal">
    <w:name w:val="ConsPlusNormal"/>
    <w:rsid w:val="00A441CF"/>
    <w:pPr>
      <w:widowControl w:val="0"/>
      <w:autoSpaceDE w:val="0"/>
      <w:autoSpaceDN w:val="0"/>
    </w:pPr>
    <w:rPr>
      <w:rFonts w:ascii="Calibri" w:eastAsia="Times New Roman" w:hAnsi="Calibri" w:cs="Calibri"/>
      <w:szCs w:val="20"/>
      <w:lang w:eastAsia="ru-RU"/>
    </w:rPr>
  </w:style>
  <w:style w:type="paragraph" w:customStyle="1" w:styleId="ConsPlusNonformat">
    <w:name w:val="ConsPlusNonformat"/>
    <w:uiPriority w:val="99"/>
    <w:rsid w:val="00A441CF"/>
    <w:pPr>
      <w:widowControl w:val="0"/>
      <w:autoSpaceDE w:val="0"/>
      <w:autoSpaceDN w:val="0"/>
    </w:pPr>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4443C5"/>
    <w:rPr>
      <w:rFonts w:ascii="Times New Roman" w:eastAsia="Times New Roman" w:hAnsi="Times New Roman" w:cs="Times New Roman"/>
      <w:bCs/>
      <w:iCs/>
      <w:sz w:val="24"/>
      <w:szCs w:val="28"/>
    </w:rPr>
  </w:style>
  <w:style w:type="character" w:customStyle="1" w:styleId="30">
    <w:name w:val="Заголовок 3 Знак"/>
    <w:basedOn w:val="a0"/>
    <w:link w:val="3"/>
    <w:uiPriority w:val="9"/>
    <w:rsid w:val="001F1ECC"/>
    <w:rPr>
      <w:rFonts w:ascii="Cambria" w:eastAsia="Times New Roman" w:hAnsi="Cambria" w:cs="Times New Roman"/>
      <w:b/>
      <w:bCs/>
      <w:sz w:val="26"/>
      <w:szCs w:val="26"/>
    </w:rPr>
  </w:style>
  <w:style w:type="character" w:customStyle="1" w:styleId="50">
    <w:name w:val="Заголовок 5 Знак"/>
    <w:basedOn w:val="a0"/>
    <w:link w:val="5"/>
    <w:rsid w:val="001F1ECC"/>
    <w:rPr>
      <w:rFonts w:ascii="Times New Roman" w:eastAsia="Times New Roman" w:hAnsi="Times New Roman" w:cs="Times New Roman"/>
      <w:b/>
      <w:sz w:val="28"/>
      <w:szCs w:val="20"/>
      <w:lang w:eastAsia="ru-RU"/>
    </w:rPr>
  </w:style>
  <w:style w:type="character" w:customStyle="1" w:styleId="60">
    <w:name w:val="Заголовок 6 Знак"/>
    <w:basedOn w:val="a0"/>
    <w:link w:val="6"/>
    <w:uiPriority w:val="9"/>
    <w:rsid w:val="001F1ECC"/>
    <w:rPr>
      <w:rFonts w:ascii="Times New Roman" w:eastAsia="Times New Roman" w:hAnsi="Times New Roman" w:cs="Times New Roman"/>
      <w:b/>
      <w:bCs/>
      <w:sz w:val="15"/>
      <w:szCs w:val="15"/>
      <w:lang w:eastAsia="ru-RU"/>
    </w:rPr>
  </w:style>
  <w:style w:type="character" w:customStyle="1" w:styleId="70">
    <w:name w:val="Заголовок 7 Знак"/>
    <w:basedOn w:val="a0"/>
    <w:link w:val="7"/>
    <w:uiPriority w:val="9"/>
    <w:rsid w:val="001F1ECC"/>
    <w:rPr>
      <w:rFonts w:ascii="Times New Roman" w:eastAsia="Times New Roman" w:hAnsi="Times New Roman" w:cs="Times New Roman"/>
      <w:sz w:val="24"/>
      <w:szCs w:val="24"/>
      <w:lang w:eastAsia="ru-RU"/>
    </w:rPr>
  </w:style>
  <w:style w:type="character" w:customStyle="1" w:styleId="90">
    <w:name w:val="Заголовок 9 Знак"/>
    <w:basedOn w:val="a0"/>
    <w:link w:val="9"/>
    <w:uiPriority w:val="9"/>
    <w:rsid w:val="001F1ECC"/>
    <w:rPr>
      <w:rFonts w:ascii="Times New Roman" w:eastAsia="Times New Roman" w:hAnsi="Times New Roman" w:cs="Times New Roman"/>
      <w:sz w:val="24"/>
      <w:szCs w:val="24"/>
      <w:lang w:eastAsia="ru-RU"/>
    </w:rPr>
  </w:style>
  <w:style w:type="paragraph" w:customStyle="1" w:styleId="Style18">
    <w:name w:val="Style18"/>
    <w:basedOn w:val="a"/>
    <w:uiPriority w:val="99"/>
    <w:rsid w:val="001F1ECC"/>
    <w:pPr>
      <w:widowControl w:val="0"/>
      <w:autoSpaceDE w:val="0"/>
      <w:autoSpaceDN w:val="0"/>
      <w:adjustRightInd w:val="0"/>
      <w:spacing w:line="343" w:lineRule="exact"/>
      <w:ind w:firstLine="552"/>
      <w:jc w:val="both"/>
    </w:pPr>
    <w:rPr>
      <w:rFonts w:ascii="Tahoma" w:eastAsia="Times New Roman" w:hAnsi="Tahoma" w:cs="Tahoma"/>
      <w:szCs w:val="24"/>
      <w:lang w:eastAsia="ru-RU"/>
    </w:rPr>
  </w:style>
  <w:style w:type="character" w:customStyle="1" w:styleId="a4">
    <w:name w:val="Абзац списка Знак"/>
    <w:link w:val="a3"/>
    <w:uiPriority w:val="34"/>
    <w:locked/>
    <w:rsid w:val="001F1ECC"/>
  </w:style>
  <w:style w:type="paragraph" w:customStyle="1" w:styleId="ConsPlusTitle">
    <w:name w:val="ConsPlusTitle"/>
    <w:uiPriority w:val="99"/>
    <w:rsid w:val="001F1ECC"/>
    <w:pPr>
      <w:widowControl w:val="0"/>
      <w:autoSpaceDE w:val="0"/>
      <w:autoSpaceDN w:val="0"/>
      <w:adjustRightInd w:val="0"/>
      <w:jc w:val="both"/>
    </w:pPr>
    <w:rPr>
      <w:rFonts w:ascii="Times New Roman" w:eastAsia="Times New Roman" w:hAnsi="Times New Roman" w:cs="Times New Roman"/>
      <w:b/>
      <w:bCs/>
      <w:sz w:val="28"/>
      <w:szCs w:val="28"/>
      <w:lang w:eastAsia="ru-RU"/>
    </w:rPr>
  </w:style>
  <w:style w:type="paragraph" w:customStyle="1" w:styleId="ConsPlusCell">
    <w:name w:val="ConsPlusCell"/>
    <w:uiPriority w:val="99"/>
    <w:rsid w:val="001F1ECC"/>
    <w:pPr>
      <w:widowControl w:val="0"/>
      <w:autoSpaceDE w:val="0"/>
      <w:autoSpaceDN w:val="0"/>
      <w:adjustRightInd w:val="0"/>
      <w:jc w:val="both"/>
    </w:pPr>
    <w:rPr>
      <w:rFonts w:ascii="Times New Roman" w:eastAsia="Times New Roman" w:hAnsi="Times New Roman" w:cs="Times New Roman"/>
      <w:sz w:val="28"/>
      <w:szCs w:val="28"/>
      <w:lang w:eastAsia="ru-RU"/>
    </w:rPr>
  </w:style>
  <w:style w:type="paragraph" w:customStyle="1" w:styleId="pt-consplusnormal">
    <w:name w:val="pt-consplusnormal"/>
    <w:basedOn w:val="a"/>
    <w:rsid w:val="001F1ECC"/>
    <w:pPr>
      <w:spacing w:line="259" w:lineRule="auto"/>
      <w:jc w:val="right"/>
    </w:pPr>
    <w:rPr>
      <w:rFonts w:eastAsia="Times New Roman" w:cs="Times New Roman"/>
      <w:sz w:val="28"/>
      <w:szCs w:val="28"/>
      <w:lang w:eastAsia="ru-RU"/>
    </w:rPr>
  </w:style>
  <w:style w:type="character" w:customStyle="1" w:styleId="pt-a0-000002">
    <w:name w:val="pt-a0-000002"/>
    <w:rsid w:val="001F1ECC"/>
    <w:rPr>
      <w:rFonts w:ascii="Times New Roman" w:hAnsi="Times New Roman" w:cs="Times New Roman" w:hint="default"/>
      <w:b w:val="0"/>
      <w:bCs w:val="0"/>
      <w:i w:val="0"/>
      <w:iCs w:val="0"/>
      <w:sz w:val="28"/>
      <w:szCs w:val="28"/>
    </w:rPr>
  </w:style>
  <w:style w:type="paragraph" w:customStyle="1" w:styleId="Style21">
    <w:name w:val="Style21"/>
    <w:basedOn w:val="a"/>
    <w:uiPriority w:val="99"/>
    <w:rsid w:val="001F1ECC"/>
    <w:pPr>
      <w:widowControl w:val="0"/>
      <w:autoSpaceDE w:val="0"/>
      <w:autoSpaceDN w:val="0"/>
      <w:adjustRightInd w:val="0"/>
      <w:spacing w:line="342" w:lineRule="exact"/>
      <w:ind w:firstLine="562"/>
      <w:jc w:val="both"/>
    </w:pPr>
    <w:rPr>
      <w:rFonts w:ascii="Tahoma" w:eastAsia="Times New Roman" w:hAnsi="Tahoma" w:cs="Tahoma"/>
      <w:szCs w:val="24"/>
      <w:lang w:eastAsia="ru-RU"/>
    </w:rPr>
  </w:style>
  <w:style w:type="character" w:customStyle="1" w:styleId="FontStyle30">
    <w:name w:val="Font Style30"/>
    <w:uiPriority w:val="99"/>
    <w:rsid w:val="001F1ECC"/>
    <w:rPr>
      <w:rFonts w:ascii="Tahoma" w:hAnsi="Tahoma" w:cs="Tahoma"/>
      <w:sz w:val="22"/>
      <w:szCs w:val="22"/>
    </w:rPr>
  </w:style>
  <w:style w:type="paragraph" w:styleId="11">
    <w:name w:val="toc 1"/>
    <w:basedOn w:val="a"/>
    <w:next w:val="a"/>
    <w:autoRedefine/>
    <w:uiPriority w:val="39"/>
    <w:unhideWhenUsed/>
    <w:qFormat/>
    <w:rsid w:val="001F1ECC"/>
    <w:pPr>
      <w:widowControl w:val="0"/>
      <w:spacing w:before="100" w:beforeAutospacing="1" w:after="100" w:afterAutospacing="1"/>
      <w:contextualSpacing/>
      <w:jc w:val="both"/>
    </w:pPr>
    <w:rPr>
      <w:rFonts w:eastAsia="Calibri" w:cs="Times New Roman"/>
      <w:bCs/>
      <w:sz w:val="28"/>
      <w:szCs w:val="24"/>
    </w:rPr>
  </w:style>
  <w:style w:type="paragraph" w:styleId="23">
    <w:name w:val="toc 2"/>
    <w:basedOn w:val="a"/>
    <w:next w:val="a"/>
    <w:autoRedefine/>
    <w:uiPriority w:val="39"/>
    <w:unhideWhenUsed/>
    <w:rsid w:val="001F1ECC"/>
    <w:pPr>
      <w:spacing w:before="240"/>
      <w:jc w:val="both"/>
    </w:pPr>
    <w:rPr>
      <w:rFonts w:ascii="Calibri" w:eastAsia="Calibri" w:hAnsi="Calibri" w:cs="Times New Roman"/>
      <w:b/>
      <w:bCs/>
      <w:sz w:val="20"/>
      <w:szCs w:val="20"/>
    </w:rPr>
  </w:style>
  <w:style w:type="paragraph" w:styleId="31">
    <w:name w:val="toc 3"/>
    <w:basedOn w:val="a"/>
    <w:next w:val="a"/>
    <w:autoRedefine/>
    <w:uiPriority w:val="39"/>
    <w:unhideWhenUsed/>
    <w:rsid w:val="001F1ECC"/>
    <w:pPr>
      <w:ind w:left="220"/>
      <w:jc w:val="both"/>
    </w:pPr>
    <w:rPr>
      <w:rFonts w:ascii="Calibri" w:eastAsia="Calibri" w:hAnsi="Calibri" w:cs="Times New Roman"/>
      <w:sz w:val="20"/>
      <w:szCs w:val="20"/>
    </w:rPr>
  </w:style>
  <w:style w:type="paragraph" w:styleId="42">
    <w:name w:val="toc 4"/>
    <w:basedOn w:val="a"/>
    <w:next w:val="a"/>
    <w:autoRedefine/>
    <w:uiPriority w:val="39"/>
    <w:unhideWhenUsed/>
    <w:rsid w:val="001F1ECC"/>
    <w:pPr>
      <w:ind w:left="440"/>
      <w:jc w:val="both"/>
    </w:pPr>
    <w:rPr>
      <w:rFonts w:ascii="Calibri" w:eastAsia="Calibri" w:hAnsi="Calibri" w:cs="Times New Roman"/>
      <w:sz w:val="20"/>
      <w:szCs w:val="20"/>
    </w:rPr>
  </w:style>
  <w:style w:type="paragraph" w:styleId="51">
    <w:name w:val="toc 5"/>
    <w:basedOn w:val="a"/>
    <w:next w:val="a"/>
    <w:autoRedefine/>
    <w:uiPriority w:val="39"/>
    <w:unhideWhenUsed/>
    <w:rsid w:val="001F1ECC"/>
    <w:pPr>
      <w:ind w:left="660"/>
      <w:jc w:val="both"/>
    </w:pPr>
    <w:rPr>
      <w:rFonts w:ascii="Calibri" w:eastAsia="Calibri" w:hAnsi="Calibri" w:cs="Times New Roman"/>
      <w:sz w:val="20"/>
      <w:szCs w:val="20"/>
    </w:rPr>
  </w:style>
  <w:style w:type="paragraph" w:styleId="61">
    <w:name w:val="toc 6"/>
    <w:basedOn w:val="a"/>
    <w:next w:val="a"/>
    <w:autoRedefine/>
    <w:uiPriority w:val="39"/>
    <w:unhideWhenUsed/>
    <w:rsid w:val="001F1ECC"/>
    <w:pPr>
      <w:ind w:left="880"/>
      <w:jc w:val="both"/>
    </w:pPr>
    <w:rPr>
      <w:rFonts w:ascii="Calibri" w:eastAsia="Calibri" w:hAnsi="Calibri" w:cs="Times New Roman"/>
      <w:sz w:val="20"/>
      <w:szCs w:val="20"/>
    </w:rPr>
  </w:style>
  <w:style w:type="paragraph" w:styleId="71">
    <w:name w:val="toc 7"/>
    <w:basedOn w:val="a"/>
    <w:next w:val="a"/>
    <w:autoRedefine/>
    <w:uiPriority w:val="39"/>
    <w:unhideWhenUsed/>
    <w:rsid w:val="001F1ECC"/>
    <w:pPr>
      <w:ind w:left="1100"/>
      <w:jc w:val="both"/>
    </w:pPr>
    <w:rPr>
      <w:rFonts w:ascii="Calibri" w:eastAsia="Calibri" w:hAnsi="Calibri" w:cs="Times New Roman"/>
      <w:sz w:val="20"/>
      <w:szCs w:val="20"/>
    </w:rPr>
  </w:style>
  <w:style w:type="paragraph" w:styleId="8">
    <w:name w:val="toc 8"/>
    <w:basedOn w:val="a"/>
    <w:next w:val="a"/>
    <w:autoRedefine/>
    <w:uiPriority w:val="39"/>
    <w:unhideWhenUsed/>
    <w:rsid w:val="001F1ECC"/>
    <w:pPr>
      <w:ind w:left="1320"/>
      <w:jc w:val="both"/>
    </w:pPr>
    <w:rPr>
      <w:rFonts w:ascii="Calibri" w:eastAsia="Calibri" w:hAnsi="Calibri" w:cs="Times New Roman"/>
      <w:sz w:val="20"/>
      <w:szCs w:val="20"/>
    </w:rPr>
  </w:style>
  <w:style w:type="paragraph" w:styleId="91">
    <w:name w:val="toc 9"/>
    <w:basedOn w:val="a"/>
    <w:next w:val="a"/>
    <w:autoRedefine/>
    <w:uiPriority w:val="39"/>
    <w:unhideWhenUsed/>
    <w:rsid w:val="001F1ECC"/>
    <w:pPr>
      <w:ind w:left="1540"/>
      <w:jc w:val="both"/>
    </w:pPr>
    <w:rPr>
      <w:rFonts w:ascii="Calibri" w:eastAsia="Calibri" w:hAnsi="Calibri" w:cs="Times New Roman"/>
      <w:sz w:val="20"/>
      <w:szCs w:val="20"/>
    </w:rPr>
  </w:style>
  <w:style w:type="character" w:styleId="af1">
    <w:name w:val="line number"/>
    <w:basedOn w:val="a0"/>
    <w:uiPriority w:val="99"/>
    <w:semiHidden/>
    <w:unhideWhenUsed/>
    <w:rsid w:val="001F1ECC"/>
  </w:style>
  <w:style w:type="character" w:styleId="af2">
    <w:name w:val="Hyperlink"/>
    <w:uiPriority w:val="99"/>
    <w:unhideWhenUsed/>
    <w:rsid w:val="001F1ECC"/>
    <w:rPr>
      <w:color w:val="0000FF"/>
      <w:u w:val="single"/>
    </w:rPr>
  </w:style>
  <w:style w:type="paragraph" w:styleId="af3">
    <w:name w:val="footnote text"/>
    <w:basedOn w:val="a"/>
    <w:link w:val="af4"/>
    <w:uiPriority w:val="99"/>
    <w:unhideWhenUsed/>
    <w:rsid w:val="001F1ECC"/>
    <w:pPr>
      <w:jc w:val="both"/>
    </w:pPr>
    <w:rPr>
      <w:rFonts w:ascii="Calibri" w:eastAsia="Times New Roman" w:hAnsi="Calibri" w:cs="Times New Roman"/>
      <w:sz w:val="20"/>
      <w:szCs w:val="20"/>
      <w:lang w:eastAsia="ru-RU"/>
    </w:rPr>
  </w:style>
  <w:style w:type="character" w:customStyle="1" w:styleId="af4">
    <w:name w:val="Текст сноски Знак"/>
    <w:basedOn w:val="a0"/>
    <w:link w:val="af3"/>
    <w:uiPriority w:val="99"/>
    <w:rsid w:val="001F1ECC"/>
    <w:rPr>
      <w:rFonts w:ascii="Calibri" w:eastAsia="Times New Roman" w:hAnsi="Calibri" w:cs="Times New Roman"/>
      <w:sz w:val="20"/>
      <w:szCs w:val="20"/>
      <w:lang w:eastAsia="ru-RU"/>
    </w:rPr>
  </w:style>
  <w:style w:type="character" w:styleId="af5">
    <w:name w:val="footnote reference"/>
    <w:uiPriority w:val="99"/>
    <w:semiHidden/>
    <w:unhideWhenUsed/>
    <w:rsid w:val="001F1ECC"/>
    <w:rPr>
      <w:vertAlign w:val="superscript"/>
    </w:rPr>
  </w:style>
  <w:style w:type="character" w:customStyle="1" w:styleId="CharStyle9">
    <w:name w:val="CharStyle9"/>
    <w:rsid w:val="001F1ECC"/>
    <w:rPr>
      <w:rFonts w:ascii="Times New Roman" w:eastAsia="Times New Roman" w:hAnsi="Times New Roman" w:cs="Times New Roman"/>
      <w:b w:val="0"/>
      <w:bCs w:val="0"/>
      <w:i w:val="0"/>
      <w:iCs w:val="0"/>
      <w:smallCaps w:val="0"/>
      <w:sz w:val="26"/>
      <w:szCs w:val="26"/>
    </w:rPr>
  </w:style>
  <w:style w:type="paragraph" w:styleId="af6">
    <w:name w:val="No Spacing"/>
    <w:uiPriority w:val="1"/>
    <w:qFormat/>
    <w:rsid w:val="001F1ECC"/>
    <w:pPr>
      <w:jc w:val="both"/>
    </w:pPr>
    <w:rPr>
      <w:rFonts w:ascii="Calibri" w:eastAsia="Times New Roman" w:hAnsi="Calibri" w:cs="Times New Roman"/>
      <w:szCs w:val="28"/>
      <w:lang w:eastAsia="ru-RU"/>
    </w:rPr>
  </w:style>
  <w:style w:type="paragraph" w:styleId="af7">
    <w:name w:val="TOC Heading"/>
    <w:basedOn w:val="1"/>
    <w:next w:val="a"/>
    <w:uiPriority w:val="39"/>
    <w:unhideWhenUsed/>
    <w:qFormat/>
    <w:rsid w:val="001F1ECC"/>
    <w:pPr>
      <w:keepLines/>
      <w:spacing w:before="480" w:line="276" w:lineRule="auto"/>
      <w:jc w:val="both"/>
      <w:outlineLvl w:val="9"/>
    </w:pPr>
    <w:rPr>
      <w:rFonts w:ascii="Cambria" w:hAnsi="Cambria"/>
      <w:bCs/>
      <w:color w:val="365F91"/>
      <w:kern w:val="0"/>
      <w:szCs w:val="28"/>
    </w:rPr>
  </w:style>
  <w:style w:type="paragraph" w:customStyle="1" w:styleId="146">
    <w:name w:val="Стиль 14 пт По ширине После:  6 пт"/>
    <w:basedOn w:val="a"/>
    <w:link w:val="1460"/>
    <w:autoRedefine/>
    <w:qFormat/>
    <w:rsid w:val="001F1ECC"/>
    <w:pPr>
      <w:spacing w:before="120" w:after="120"/>
      <w:jc w:val="both"/>
    </w:pPr>
    <w:rPr>
      <w:rFonts w:eastAsia="Times New Roman" w:cs="Times New Roman"/>
      <w:sz w:val="20"/>
      <w:szCs w:val="20"/>
      <w:lang w:eastAsia="ru-RU"/>
    </w:rPr>
  </w:style>
  <w:style w:type="character" w:customStyle="1" w:styleId="1460">
    <w:name w:val="Стиль 14 пт По ширине После:  6 пт Знак"/>
    <w:link w:val="146"/>
    <w:rsid w:val="001F1ECC"/>
    <w:rPr>
      <w:rFonts w:ascii="Times New Roman" w:eastAsia="Times New Roman" w:hAnsi="Times New Roman" w:cs="Times New Roman"/>
      <w:sz w:val="20"/>
      <w:szCs w:val="20"/>
      <w:lang w:eastAsia="ru-RU"/>
    </w:rPr>
  </w:style>
  <w:style w:type="paragraph" w:styleId="af8">
    <w:name w:val="Body Text Indent"/>
    <w:basedOn w:val="a"/>
    <w:link w:val="af9"/>
    <w:uiPriority w:val="99"/>
    <w:unhideWhenUsed/>
    <w:rsid w:val="001F1ECC"/>
    <w:pPr>
      <w:spacing w:after="120"/>
      <w:ind w:left="283"/>
      <w:jc w:val="both"/>
    </w:pPr>
    <w:rPr>
      <w:rFonts w:eastAsia="Calibri" w:cs="Times New Roman"/>
      <w:szCs w:val="24"/>
      <w:lang w:eastAsia="ru-RU"/>
    </w:rPr>
  </w:style>
  <w:style w:type="character" w:customStyle="1" w:styleId="af9">
    <w:name w:val="Основной текст с отступом Знак"/>
    <w:basedOn w:val="a0"/>
    <w:link w:val="af8"/>
    <w:uiPriority w:val="99"/>
    <w:rsid w:val="001F1ECC"/>
    <w:rPr>
      <w:rFonts w:ascii="Times New Roman" w:eastAsia="Calibri" w:hAnsi="Times New Roman" w:cs="Times New Roman"/>
      <w:sz w:val="24"/>
      <w:szCs w:val="24"/>
      <w:lang w:eastAsia="ru-RU"/>
    </w:rPr>
  </w:style>
  <w:style w:type="character" w:customStyle="1" w:styleId="24">
    <w:name w:val="Основной текст с отступом 2 Знак"/>
    <w:link w:val="25"/>
    <w:uiPriority w:val="99"/>
    <w:rsid w:val="001F1ECC"/>
    <w:rPr>
      <w:rFonts w:eastAsia="Times New Roman"/>
      <w:lang w:eastAsia="ru-RU"/>
    </w:rPr>
  </w:style>
  <w:style w:type="paragraph" w:styleId="25">
    <w:name w:val="Body Text Indent 2"/>
    <w:basedOn w:val="a"/>
    <w:link w:val="24"/>
    <w:uiPriority w:val="99"/>
    <w:unhideWhenUsed/>
    <w:rsid w:val="001F1ECC"/>
    <w:pPr>
      <w:spacing w:after="120" w:line="480" w:lineRule="auto"/>
      <w:ind w:left="283"/>
      <w:jc w:val="both"/>
    </w:pPr>
    <w:rPr>
      <w:rFonts w:eastAsia="Times New Roman"/>
      <w:lang w:eastAsia="ru-RU"/>
    </w:rPr>
  </w:style>
  <w:style w:type="character" w:customStyle="1" w:styleId="210">
    <w:name w:val="Основной текст с отступом 2 Знак1"/>
    <w:basedOn w:val="a0"/>
    <w:uiPriority w:val="99"/>
    <w:semiHidden/>
    <w:rsid w:val="001F1ECC"/>
  </w:style>
  <w:style w:type="paragraph" w:styleId="afa">
    <w:name w:val="Normal (Web)"/>
    <w:basedOn w:val="a"/>
    <w:uiPriority w:val="99"/>
    <w:unhideWhenUsed/>
    <w:rsid w:val="001F1ECC"/>
    <w:pPr>
      <w:spacing w:before="100" w:beforeAutospacing="1" w:after="100" w:afterAutospacing="1"/>
      <w:jc w:val="both"/>
    </w:pPr>
    <w:rPr>
      <w:rFonts w:eastAsia="Times New Roman" w:cs="Times New Roman"/>
      <w:szCs w:val="24"/>
      <w:lang w:eastAsia="ru-RU"/>
    </w:rPr>
  </w:style>
  <w:style w:type="character" w:styleId="afb">
    <w:name w:val="Placeholder Text"/>
    <w:uiPriority w:val="99"/>
    <w:semiHidden/>
    <w:rsid w:val="001F1ECC"/>
    <w:rPr>
      <w:color w:val="808080"/>
    </w:rPr>
  </w:style>
  <w:style w:type="table" w:customStyle="1" w:styleId="12">
    <w:name w:val="Сетка таблицы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1F1ECC"/>
  </w:style>
  <w:style w:type="table" w:customStyle="1" w:styleId="32">
    <w:name w:val="Сетка таблицы3"/>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Нет списка2"/>
    <w:next w:val="a2"/>
    <w:uiPriority w:val="99"/>
    <w:semiHidden/>
    <w:unhideWhenUsed/>
    <w:rsid w:val="001F1ECC"/>
  </w:style>
  <w:style w:type="table" w:customStyle="1" w:styleId="43">
    <w:name w:val="Сетка таблицы4"/>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1F1ECC"/>
  </w:style>
  <w:style w:type="table" w:customStyle="1" w:styleId="310">
    <w:name w:val="Сетка таблицы31"/>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1F1ECC"/>
    <w:pPr>
      <w:jc w:val="both"/>
    </w:pPr>
    <w:rPr>
      <w:rFonts w:eastAsia="Times New Roman" w:cs="Times New Roman"/>
      <w:sz w:val="20"/>
      <w:szCs w:val="20"/>
      <w:lang w:eastAsia="ru-RU"/>
    </w:rPr>
  </w:style>
  <w:style w:type="paragraph" w:styleId="afc">
    <w:name w:val="Subtitle"/>
    <w:basedOn w:val="a"/>
    <w:next w:val="a"/>
    <w:link w:val="afd"/>
    <w:uiPriority w:val="11"/>
    <w:qFormat/>
    <w:rsid w:val="001F1ECC"/>
    <w:pPr>
      <w:spacing w:after="60"/>
      <w:jc w:val="center"/>
      <w:outlineLvl w:val="1"/>
    </w:pPr>
    <w:rPr>
      <w:rFonts w:ascii="Cambria" w:eastAsia="Times New Roman" w:hAnsi="Cambria" w:cs="Times New Roman"/>
      <w:szCs w:val="24"/>
    </w:rPr>
  </w:style>
  <w:style w:type="character" w:customStyle="1" w:styleId="afd">
    <w:name w:val="Подзаголовок Знак"/>
    <w:basedOn w:val="a0"/>
    <w:link w:val="afc"/>
    <w:uiPriority w:val="11"/>
    <w:rsid w:val="001F1ECC"/>
    <w:rPr>
      <w:rFonts w:ascii="Cambria" w:eastAsia="Times New Roman" w:hAnsi="Cambria" w:cs="Times New Roman"/>
      <w:sz w:val="24"/>
      <w:szCs w:val="24"/>
    </w:rPr>
  </w:style>
  <w:style w:type="paragraph" w:customStyle="1" w:styleId="14">
    <w:name w:val="Текст 1"/>
    <w:basedOn w:val="a"/>
    <w:rsid w:val="001F1ECC"/>
    <w:pPr>
      <w:tabs>
        <w:tab w:val="num" w:pos="284"/>
      </w:tabs>
      <w:spacing w:before="480" w:after="240"/>
      <w:ind w:left="284" w:hanging="284"/>
      <w:jc w:val="center"/>
    </w:pPr>
    <w:rPr>
      <w:rFonts w:eastAsia="Times New Roman" w:cs="Times New Roman"/>
      <w:b/>
      <w:bCs/>
      <w:caps/>
      <w:sz w:val="26"/>
      <w:szCs w:val="24"/>
      <w:lang w:eastAsia="ru-RU"/>
    </w:rPr>
  </w:style>
  <w:style w:type="paragraph" w:customStyle="1" w:styleId="28">
    <w:name w:val="Текст 2"/>
    <w:basedOn w:val="2"/>
    <w:qFormat/>
    <w:rsid w:val="001F1ECC"/>
    <w:pPr>
      <w:keepNext w:val="0"/>
      <w:spacing w:after="120"/>
      <w:ind w:left="716" w:hanging="432"/>
    </w:pPr>
    <w:rPr>
      <w:rFonts w:cs="Arial"/>
      <w:b/>
      <w:i/>
      <w:iCs w:val="0"/>
      <w:szCs w:val="24"/>
      <w:lang w:eastAsia="ru-RU"/>
    </w:rPr>
  </w:style>
  <w:style w:type="paragraph" w:customStyle="1" w:styleId="33">
    <w:name w:val="Текст 3"/>
    <w:basedOn w:val="3"/>
    <w:rsid w:val="001F1ECC"/>
    <w:pPr>
      <w:keepNext w:val="0"/>
      <w:tabs>
        <w:tab w:val="left" w:pos="1928"/>
      </w:tabs>
      <w:spacing w:before="0" w:after="120"/>
      <w:ind w:left="2064" w:hanging="504"/>
    </w:pPr>
    <w:rPr>
      <w:rFonts w:ascii="Times New Roman" w:hAnsi="Times New Roman" w:cs="Arial"/>
      <w:b w:val="0"/>
      <w:bCs w:val="0"/>
      <w:sz w:val="28"/>
      <w:lang w:eastAsia="ru-RU"/>
    </w:rPr>
  </w:style>
  <w:style w:type="character" w:customStyle="1" w:styleId="CharStyle15">
    <w:name w:val="CharStyle15"/>
    <w:rsid w:val="001F1ECC"/>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1F1ECC"/>
    <w:pPr>
      <w:spacing w:after="100" w:afterAutospacing="1" w:line="288" w:lineRule="auto"/>
      <w:jc w:val="both"/>
      <w:textAlignment w:val="top"/>
    </w:pPr>
    <w:rPr>
      <w:rFonts w:ascii="Arial" w:eastAsia="Times New Roman" w:hAnsi="Arial" w:cs="Arial"/>
      <w:color w:val="000000"/>
      <w:sz w:val="27"/>
      <w:szCs w:val="27"/>
      <w:lang w:eastAsia="ru-RU"/>
    </w:rPr>
  </w:style>
  <w:style w:type="character" w:styleId="afe">
    <w:name w:val="Emphasis"/>
    <w:uiPriority w:val="20"/>
    <w:qFormat/>
    <w:rsid w:val="001F1ECC"/>
    <w:rPr>
      <w:i/>
      <w:iCs/>
    </w:rPr>
  </w:style>
  <w:style w:type="character" w:customStyle="1" w:styleId="grame">
    <w:name w:val="grame"/>
    <w:rsid w:val="001F1ECC"/>
  </w:style>
  <w:style w:type="numbering" w:customStyle="1" w:styleId="34">
    <w:name w:val="Нет списка3"/>
    <w:next w:val="a2"/>
    <w:uiPriority w:val="99"/>
    <w:semiHidden/>
    <w:unhideWhenUsed/>
    <w:rsid w:val="001F1ECC"/>
  </w:style>
  <w:style w:type="table" w:customStyle="1" w:styleId="52">
    <w:name w:val="Сетка таблицы5"/>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1F1ECC"/>
  </w:style>
  <w:style w:type="table" w:customStyle="1" w:styleId="320">
    <w:name w:val="Сетка таблицы32"/>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1F1ECC"/>
  </w:style>
  <w:style w:type="table" w:customStyle="1" w:styleId="410">
    <w:name w:val="Сетка таблицы4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1F1ECC"/>
  </w:style>
  <w:style w:type="table" w:customStyle="1" w:styleId="311">
    <w:name w:val="Сетка таблицы311"/>
    <w:basedOn w:val="a1"/>
    <w:next w:val="a5"/>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5"/>
    <w:uiPriority w:val="59"/>
    <w:rsid w:val="001F1EC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5"/>
    <w:uiPriority w:val="59"/>
    <w:rsid w:val="001F1ECC"/>
    <w:pPr>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FollowedHyperlink"/>
    <w:uiPriority w:val="99"/>
    <w:semiHidden/>
    <w:unhideWhenUsed/>
    <w:rsid w:val="001F1ECC"/>
    <w:rPr>
      <w:color w:val="800080"/>
      <w:u w:val="single"/>
    </w:rPr>
  </w:style>
  <w:style w:type="character" w:customStyle="1" w:styleId="35">
    <w:name w:val="Основной текст (3)_"/>
    <w:link w:val="36"/>
    <w:rsid w:val="001F1ECC"/>
    <w:rPr>
      <w:rFonts w:eastAsia="Times New Roman"/>
      <w:b/>
      <w:bCs/>
      <w:shd w:val="clear" w:color="auto" w:fill="FFFFFF"/>
    </w:rPr>
  </w:style>
  <w:style w:type="paragraph" w:customStyle="1" w:styleId="36">
    <w:name w:val="Основной текст (3)"/>
    <w:basedOn w:val="a"/>
    <w:link w:val="35"/>
    <w:rsid w:val="001F1ECC"/>
    <w:pPr>
      <w:widowControl w:val="0"/>
      <w:shd w:val="clear" w:color="auto" w:fill="FFFFFF"/>
      <w:spacing w:after="300" w:line="0" w:lineRule="atLeast"/>
      <w:jc w:val="both"/>
    </w:pPr>
    <w:rPr>
      <w:rFonts w:eastAsia="Times New Roman"/>
      <w:b/>
      <w:bCs/>
    </w:rPr>
  </w:style>
  <w:style w:type="paragraph" w:styleId="z-">
    <w:name w:val="HTML Top of Form"/>
    <w:basedOn w:val="a"/>
    <w:next w:val="a"/>
    <w:link w:val="z-0"/>
    <w:hidden/>
    <w:uiPriority w:val="99"/>
    <w:semiHidden/>
    <w:unhideWhenUsed/>
    <w:rsid w:val="001F1ECC"/>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F1ECC"/>
    <w:rPr>
      <w:rFonts w:ascii="Arial" w:eastAsia="Times New Roman" w:hAnsi="Arial" w:cs="Arial"/>
      <w:vanish/>
      <w:sz w:val="16"/>
      <w:szCs w:val="16"/>
      <w:lang w:eastAsia="ru-RU"/>
    </w:rPr>
  </w:style>
  <w:style w:type="character" w:customStyle="1" w:styleId="apple-converted-space">
    <w:name w:val="apple-converted-space"/>
    <w:basedOn w:val="a0"/>
    <w:rsid w:val="001F1ECC"/>
  </w:style>
  <w:style w:type="paragraph" w:styleId="z-1">
    <w:name w:val="HTML Bottom of Form"/>
    <w:basedOn w:val="a"/>
    <w:next w:val="a"/>
    <w:link w:val="z-2"/>
    <w:hidden/>
    <w:uiPriority w:val="99"/>
    <w:semiHidden/>
    <w:unhideWhenUsed/>
    <w:rsid w:val="001F1ECC"/>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F1ECC"/>
    <w:rPr>
      <w:rFonts w:ascii="Arial" w:eastAsia="Times New Roman" w:hAnsi="Arial" w:cs="Arial"/>
      <w:vanish/>
      <w:sz w:val="16"/>
      <w:szCs w:val="16"/>
      <w:lang w:eastAsia="ru-RU"/>
    </w:rPr>
  </w:style>
  <w:style w:type="paragraph" w:customStyle="1" w:styleId="uristtitle">
    <w:name w:val="uristtitle"/>
    <w:basedOn w:val="a"/>
    <w:rsid w:val="001F1ECC"/>
    <w:pPr>
      <w:spacing w:before="100" w:beforeAutospacing="1" w:after="100" w:afterAutospacing="1"/>
      <w:jc w:val="both"/>
    </w:pPr>
    <w:rPr>
      <w:rFonts w:eastAsia="Times New Roman" w:cs="Times New Roman"/>
      <w:szCs w:val="24"/>
      <w:lang w:eastAsia="ru-RU"/>
    </w:rPr>
  </w:style>
  <w:style w:type="paragraph" w:customStyle="1" w:styleId="Heading">
    <w:name w:val="Heading"/>
    <w:rsid w:val="001F1ECC"/>
    <w:pPr>
      <w:jc w:val="both"/>
    </w:pPr>
    <w:rPr>
      <w:rFonts w:ascii="Arial" w:eastAsia="Times New Roman" w:hAnsi="Arial" w:cs="Times New Roman"/>
      <w:b/>
      <w:snapToGrid w:val="0"/>
      <w:szCs w:val="20"/>
      <w:lang w:eastAsia="ru-RU"/>
    </w:rPr>
  </w:style>
  <w:style w:type="paragraph" w:customStyle="1" w:styleId="FR2">
    <w:name w:val="FR2"/>
    <w:rsid w:val="001F1ECC"/>
    <w:pPr>
      <w:widowControl w:val="0"/>
      <w:spacing w:before="320" w:line="300" w:lineRule="auto"/>
      <w:jc w:val="center"/>
    </w:pPr>
    <w:rPr>
      <w:rFonts w:ascii="Times New Roman" w:eastAsia="Times New Roman" w:hAnsi="Times New Roman" w:cs="Times New Roman"/>
      <w:b/>
      <w:sz w:val="28"/>
      <w:szCs w:val="20"/>
      <w:lang w:eastAsia="ru-RU"/>
    </w:rPr>
  </w:style>
  <w:style w:type="character" w:styleId="aff0">
    <w:name w:val="page number"/>
    <w:basedOn w:val="a0"/>
    <w:semiHidden/>
    <w:rsid w:val="001F1ECC"/>
  </w:style>
  <w:style w:type="character" w:styleId="aff1">
    <w:name w:val="Strong"/>
    <w:uiPriority w:val="22"/>
    <w:qFormat/>
    <w:rsid w:val="001F1ECC"/>
    <w:rPr>
      <w:b/>
      <w:bCs/>
    </w:rPr>
  </w:style>
  <w:style w:type="character" w:customStyle="1" w:styleId="aff2">
    <w:name w:val="Схема документа Знак"/>
    <w:link w:val="aff3"/>
    <w:rsid w:val="001F1ECC"/>
    <w:rPr>
      <w:rFonts w:ascii="Tahoma" w:eastAsia="Times New Roman" w:hAnsi="Tahoma" w:cs="Tahoma"/>
      <w:sz w:val="20"/>
      <w:szCs w:val="20"/>
      <w:shd w:val="clear" w:color="auto" w:fill="000080"/>
      <w:lang w:eastAsia="ru-RU"/>
    </w:rPr>
  </w:style>
  <w:style w:type="paragraph" w:styleId="aff3">
    <w:name w:val="Document Map"/>
    <w:basedOn w:val="a"/>
    <w:link w:val="aff2"/>
    <w:rsid w:val="001F1ECC"/>
    <w:pPr>
      <w:widowControl w:val="0"/>
      <w:shd w:val="clear" w:color="auto" w:fill="000080"/>
      <w:autoSpaceDE w:val="0"/>
      <w:autoSpaceDN w:val="0"/>
      <w:adjustRightInd w:val="0"/>
      <w:jc w:val="both"/>
    </w:pPr>
    <w:rPr>
      <w:rFonts w:ascii="Tahoma" w:eastAsia="Times New Roman" w:hAnsi="Tahoma" w:cs="Tahoma"/>
      <w:sz w:val="20"/>
      <w:szCs w:val="20"/>
      <w:lang w:eastAsia="ru-RU"/>
    </w:rPr>
  </w:style>
  <w:style w:type="character" w:customStyle="1" w:styleId="15">
    <w:name w:val="Схема документа Знак1"/>
    <w:basedOn w:val="a0"/>
    <w:uiPriority w:val="99"/>
    <w:semiHidden/>
    <w:rsid w:val="001F1ECC"/>
    <w:rPr>
      <w:rFonts w:ascii="Segoe UI" w:hAnsi="Segoe UI" w:cs="Segoe UI"/>
      <w:sz w:val="16"/>
      <w:szCs w:val="16"/>
    </w:rPr>
  </w:style>
  <w:style w:type="paragraph" w:customStyle="1" w:styleId="Default">
    <w:name w:val="Default"/>
    <w:rsid w:val="001F1ECC"/>
    <w:pPr>
      <w:autoSpaceDE w:val="0"/>
      <w:autoSpaceDN w:val="0"/>
      <w:adjustRightInd w:val="0"/>
      <w:jc w:val="both"/>
    </w:pPr>
    <w:rPr>
      <w:rFonts w:ascii="Arial" w:eastAsia="Times New Roman" w:hAnsi="Arial" w:cs="Arial"/>
      <w:color w:val="000000"/>
      <w:sz w:val="24"/>
      <w:szCs w:val="24"/>
      <w:lang w:eastAsia="ru-RU"/>
    </w:rPr>
  </w:style>
  <w:style w:type="paragraph" w:styleId="aff4">
    <w:name w:val="Title"/>
    <w:basedOn w:val="a"/>
    <w:link w:val="aff5"/>
    <w:qFormat/>
    <w:rsid w:val="001F1ECC"/>
    <w:pPr>
      <w:spacing w:line="360" w:lineRule="auto"/>
      <w:ind w:firstLine="720"/>
      <w:jc w:val="center"/>
    </w:pPr>
    <w:rPr>
      <w:rFonts w:eastAsia="Times New Roman" w:cs="Times New Roman"/>
      <w:b/>
      <w:bCs/>
      <w:szCs w:val="24"/>
      <w:lang w:eastAsia="ru-RU"/>
    </w:rPr>
  </w:style>
  <w:style w:type="character" w:customStyle="1" w:styleId="aff5">
    <w:name w:val="Заголовок Знак"/>
    <w:basedOn w:val="a0"/>
    <w:link w:val="aff4"/>
    <w:rsid w:val="001F1ECC"/>
    <w:rPr>
      <w:rFonts w:ascii="Times New Roman" w:eastAsia="Times New Roman" w:hAnsi="Times New Roman" w:cs="Times New Roman"/>
      <w:b/>
      <w:bCs/>
      <w:sz w:val="24"/>
      <w:szCs w:val="24"/>
      <w:lang w:eastAsia="ru-RU"/>
    </w:rPr>
  </w:style>
  <w:style w:type="paragraph" w:customStyle="1" w:styleId="BasaArialCyr">
    <w:name w:val="Basa_ArialCyr"/>
    <w:basedOn w:val="a"/>
    <w:rsid w:val="001F1ECC"/>
    <w:pPr>
      <w:autoSpaceDE w:val="0"/>
      <w:autoSpaceDN w:val="0"/>
      <w:adjustRightInd w:val="0"/>
      <w:spacing w:line="160" w:lineRule="atLeast"/>
      <w:ind w:firstLine="170"/>
      <w:jc w:val="both"/>
      <w:textAlignment w:val="center"/>
    </w:pPr>
    <w:rPr>
      <w:rFonts w:ascii="Helios" w:eastAsia="Times New Roman" w:hAnsi="Helios" w:cs="Helios"/>
      <w:color w:val="000000"/>
      <w:sz w:val="16"/>
      <w:szCs w:val="16"/>
      <w:lang w:eastAsia="ru-RU"/>
    </w:rPr>
  </w:style>
  <w:style w:type="paragraph" w:customStyle="1" w:styleId="aff6">
    <w:name w:val="Таблица"/>
    <w:basedOn w:val="a"/>
    <w:qFormat/>
    <w:rsid w:val="001F1ECC"/>
    <w:pPr>
      <w:spacing w:line="300" w:lineRule="auto"/>
      <w:jc w:val="center"/>
    </w:pPr>
    <w:rPr>
      <w:rFonts w:eastAsia="Times New Roman" w:cs="Times New Roman"/>
      <w:szCs w:val="24"/>
      <w:lang w:eastAsia="ru-RU"/>
    </w:rPr>
  </w:style>
  <w:style w:type="paragraph" w:customStyle="1" w:styleId="aff7">
    <w:name w:val="НДЗ"/>
    <w:basedOn w:val="a"/>
    <w:rsid w:val="001F1ECC"/>
    <w:pPr>
      <w:widowControl w:val="0"/>
      <w:overflowPunct w:val="0"/>
      <w:autoSpaceDE w:val="0"/>
      <w:autoSpaceDN w:val="0"/>
      <w:adjustRightInd w:val="0"/>
      <w:spacing w:before="40" w:after="40"/>
      <w:ind w:left="504" w:hanging="447"/>
      <w:jc w:val="both"/>
      <w:textAlignment w:val="baseline"/>
    </w:pPr>
    <w:rPr>
      <w:rFonts w:eastAsia="Times New Roman" w:cs="Times New Roman"/>
      <w:szCs w:val="20"/>
      <w:lang w:eastAsia="ru-RU"/>
    </w:rPr>
  </w:style>
  <w:style w:type="paragraph" w:customStyle="1" w:styleId="16">
    <w:name w:val="Обычный1"/>
    <w:rsid w:val="001F1ECC"/>
    <w:pPr>
      <w:widowControl w:val="0"/>
      <w:jc w:val="both"/>
    </w:pPr>
    <w:rPr>
      <w:rFonts w:ascii="Arial" w:eastAsia="Times New Roman" w:hAnsi="Arial" w:cs="Times New Roman"/>
      <w:snapToGrid w:val="0"/>
      <w:sz w:val="18"/>
      <w:szCs w:val="20"/>
      <w:lang w:eastAsia="ru-RU"/>
    </w:rPr>
  </w:style>
  <w:style w:type="paragraph" w:customStyle="1" w:styleId="Preformat">
    <w:name w:val="Preformat"/>
    <w:rsid w:val="001F1ECC"/>
    <w:pPr>
      <w:widowControl w:val="0"/>
      <w:overflowPunct w:val="0"/>
      <w:autoSpaceDE w:val="0"/>
      <w:autoSpaceDN w:val="0"/>
      <w:adjustRightInd w:val="0"/>
      <w:jc w:val="both"/>
      <w:textAlignment w:val="baseline"/>
    </w:pPr>
    <w:rPr>
      <w:rFonts w:ascii="Courier New" w:eastAsia="Times New Roman" w:hAnsi="Courier New" w:cs="Times New Roman"/>
      <w:sz w:val="20"/>
      <w:szCs w:val="20"/>
      <w:lang w:eastAsia="ru-RU"/>
    </w:rPr>
  </w:style>
  <w:style w:type="character" w:customStyle="1" w:styleId="blk6">
    <w:name w:val="blk6"/>
    <w:basedOn w:val="a0"/>
    <w:rsid w:val="001F1ECC"/>
    <w:rPr>
      <w:vanish w:val="0"/>
      <w:webHidden w:val="0"/>
      <w:specVanish w:val="0"/>
    </w:rPr>
  </w:style>
  <w:style w:type="paragraph" w:customStyle="1" w:styleId="font5">
    <w:name w:val="font5"/>
    <w:basedOn w:val="a"/>
    <w:rsid w:val="001F1ECC"/>
    <w:pPr>
      <w:spacing w:before="100" w:beforeAutospacing="1" w:after="100" w:afterAutospacing="1"/>
      <w:jc w:val="both"/>
    </w:pPr>
    <w:rPr>
      <w:rFonts w:eastAsia="Times New Roman" w:cs="Times New Roman"/>
      <w:b/>
      <w:bCs/>
      <w:color w:val="000000"/>
      <w:sz w:val="20"/>
      <w:szCs w:val="20"/>
      <w:lang w:eastAsia="ru-RU"/>
    </w:rPr>
  </w:style>
  <w:style w:type="paragraph" w:customStyle="1" w:styleId="font6">
    <w:name w:val="font6"/>
    <w:basedOn w:val="a"/>
    <w:rsid w:val="001F1ECC"/>
    <w:pPr>
      <w:spacing w:before="100" w:beforeAutospacing="1" w:after="100" w:afterAutospacing="1"/>
      <w:jc w:val="both"/>
    </w:pPr>
    <w:rPr>
      <w:rFonts w:eastAsia="Times New Roman" w:cs="Times New Roman"/>
      <w:b/>
      <w:bCs/>
      <w:color w:val="000000"/>
      <w:sz w:val="20"/>
      <w:szCs w:val="20"/>
      <w:lang w:eastAsia="ru-RU"/>
    </w:rPr>
  </w:style>
  <w:style w:type="paragraph" w:customStyle="1" w:styleId="xl64">
    <w:name w:val="xl64"/>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5">
    <w:name w:val="xl65"/>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6">
    <w:name w:val="xl66"/>
    <w:basedOn w:val="a"/>
    <w:rsid w:val="001F1ECC"/>
    <w:pPr>
      <w:pBdr>
        <w:left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7">
    <w:name w:val="xl67"/>
    <w:basedOn w:val="a"/>
    <w:rsid w:val="001F1ECC"/>
    <w:pPr>
      <w:pBdr>
        <w:left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8">
    <w:name w:val="xl68"/>
    <w:basedOn w:val="a"/>
    <w:rsid w:val="001F1ECC"/>
    <w:pPr>
      <w:pBdr>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69">
    <w:name w:val="xl69"/>
    <w:basedOn w:val="a"/>
    <w:rsid w:val="001F1ECC"/>
    <w:pPr>
      <w:pBdr>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70">
    <w:name w:val="xl70"/>
    <w:basedOn w:val="a"/>
    <w:rsid w:val="001F1ECC"/>
    <w:pPr>
      <w:spacing w:before="100" w:beforeAutospacing="1" w:after="100" w:afterAutospacing="1"/>
      <w:jc w:val="both"/>
    </w:pPr>
    <w:rPr>
      <w:rFonts w:eastAsia="Times New Roman" w:cs="Times New Roman"/>
      <w:b/>
      <w:bCs/>
      <w:szCs w:val="24"/>
      <w:lang w:eastAsia="ru-RU"/>
    </w:rPr>
  </w:style>
  <w:style w:type="paragraph" w:customStyle="1" w:styleId="xl71">
    <w:name w:val="xl71"/>
    <w:basedOn w:val="a"/>
    <w:rsid w:val="001F1ECC"/>
    <w:pPr>
      <w:pBdr>
        <w:left w:val="single" w:sz="4" w:space="0" w:color="auto"/>
        <w:right w:val="single" w:sz="4" w:space="0" w:color="auto"/>
      </w:pBdr>
      <w:spacing w:before="100" w:beforeAutospacing="1" w:after="100" w:afterAutospacing="1"/>
      <w:jc w:val="both"/>
    </w:pPr>
    <w:rPr>
      <w:rFonts w:eastAsia="Times New Roman" w:cs="Times New Roman"/>
      <w:b/>
      <w:bCs/>
      <w:szCs w:val="24"/>
      <w:lang w:eastAsia="ru-RU"/>
    </w:rPr>
  </w:style>
  <w:style w:type="paragraph" w:customStyle="1" w:styleId="xl72">
    <w:name w:val="xl72"/>
    <w:basedOn w:val="a"/>
    <w:rsid w:val="001F1ECC"/>
    <w:pPr>
      <w:pBdr>
        <w:left w:val="single" w:sz="4" w:space="0" w:color="auto"/>
        <w:bottom w:val="single" w:sz="4" w:space="0" w:color="auto"/>
        <w:right w:val="single" w:sz="4" w:space="0" w:color="auto"/>
      </w:pBdr>
      <w:spacing w:before="100" w:beforeAutospacing="1" w:after="100" w:afterAutospacing="1"/>
      <w:jc w:val="both"/>
    </w:pPr>
    <w:rPr>
      <w:rFonts w:eastAsia="Times New Roman" w:cs="Times New Roman"/>
      <w:b/>
      <w:bCs/>
      <w:szCs w:val="24"/>
      <w:lang w:eastAsia="ru-RU"/>
    </w:rPr>
  </w:style>
  <w:style w:type="paragraph" w:customStyle="1" w:styleId="xl73">
    <w:name w:val="xl73"/>
    <w:basedOn w:val="a"/>
    <w:rsid w:val="001F1ECC"/>
    <w:pPr>
      <w:spacing w:before="100" w:beforeAutospacing="1" w:after="100" w:afterAutospacing="1"/>
      <w:jc w:val="center"/>
    </w:pPr>
    <w:rPr>
      <w:rFonts w:eastAsia="Times New Roman" w:cs="Times New Roman"/>
      <w:szCs w:val="24"/>
      <w:lang w:eastAsia="ru-RU"/>
    </w:rPr>
  </w:style>
  <w:style w:type="paragraph" w:customStyle="1" w:styleId="xl74">
    <w:name w:val="xl74"/>
    <w:basedOn w:val="a"/>
    <w:rsid w:val="001F1ECC"/>
    <w:pPr>
      <w:spacing w:before="100" w:beforeAutospacing="1" w:after="100" w:afterAutospacing="1"/>
      <w:jc w:val="center"/>
    </w:pPr>
    <w:rPr>
      <w:rFonts w:eastAsia="Times New Roman" w:cs="Times New Roman"/>
      <w:szCs w:val="24"/>
      <w:lang w:eastAsia="ru-RU"/>
    </w:rPr>
  </w:style>
  <w:style w:type="paragraph" w:customStyle="1" w:styleId="xl75">
    <w:name w:val="xl75"/>
    <w:basedOn w:val="a"/>
    <w:rsid w:val="001F1ECC"/>
    <w:pPr>
      <w:spacing w:before="100" w:beforeAutospacing="1" w:after="100" w:afterAutospacing="1"/>
      <w:jc w:val="center"/>
      <w:textAlignment w:val="center"/>
    </w:pPr>
    <w:rPr>
      <w:rFonts w:eastAsia="Times New Roman" w:cs="Times New Roman"/>
      <w:szCs w:val="24"/>
      <w:lang w:eastAsia="ru-RU"/>
    </w:rPr>
  </w:style>
  <w:style w:type="paragraph" w:customStyle="1" w:styleId="xl76">
    <w:name w:val="xl76"/>
    <w:basedOn w:val="a"/>
    <w:rsid w:val="001F1ECC"/>
    <w:pPr>
      <w:pBdr>
        <w:top w:val="single" w:sz="4" w:space="0" w:color="auto"/>
        <w:left w:val="single" w:sz="4" w:space="0" w:color="auto"/>
        <w:bottom w:val="single" w:sz="4" w:space="0" w:color="auto"/>
      </w:pBdr>
      <w:spacing w:before="100" w:beforeAutospacing="1" w:after="100" w:afterAutospacing="1"/>
      <w:jc w:val="both"/>
    </w:pPr>
    <w:rPr>
      <w:rFonts w:eastAsia="Times New Roman" w:cs="Times New Roman"/>
      <w:szCs w:val="24"/>
      <w:lang w:eastAsia="ru-RU"/>
    </w:rPr>
  </w:style>
  <w:style w:type="paragraph" w:customStyle="1" w:styleId="xl77">
    <w:name w:val="xl77"/>
    <w:basedOn w:val="a"/>
    <w:rsid w:val="001F1ECC"/>
    <w:pPr>
      <w:pBdr>
        <w:left w:val="single" w:sz="4" w:space="0" w:color="auto"/>
      </w:pBdr>
      <w:spacing w:before="100" w:beforeAutospacing="1" w:after="100" w:afterAutospacing="1"/>
      <w:jc w:val="both"/>
    </w:pPr>
    <w:rPr>
      <w:rFonts w:eastAsia="Times New Roman" w:cs="Times New Roman"/>
      <w:szCs w:val="24"/>
      <w:lang w:eastAsia="ru-RU"/>
    </w:rPr>
  </w:style>
  <w:style w:type="paragraph" w:customStyle="1" w:styleId="xl78">
    <w:name w:val="xl78"/>
    <w:basedOn w:val="a"/>
    <w:rsid w:val="001F1ECC"/>
    <w:pPr>
      <w:pBdr>
        <w:left w:val="single" w:sz="4" w:space="0" w:color="auto"/>
        <w:bottom w:val="single" w:sz="4" w:space="0" w:color="auto"/>
      </w:pBdr>
      <w:spacing w:before="100" w:beforeAutospacing="1" w:after="100" w:afterAutospacing="1"/>
      <w:jc w:val="both"/>
    </w:pPr>
    <w:rPr>
      <w:rFonts w:eastAsia="Times New Roman" w:cs="Times New Roman"/>
      <w:szCs w:val="24"/>
      <w:lang w:eastAsia="ru-RU"/>
    </w:rPr>
  </w:style>
  <w:style w:type="paragraph" w:customStyle="1" w:styleId="xl79">
    <w:name w:val="xl79"/>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80">
    <w:name w:val="xl80"/>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81">
    <w:name w:val="xl81"/>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82">
    <w:name w:val="xl82"/>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b/>
      <w:bCs/>
      <w:szCs w:val="24"/>
      <w:lang w:eastAsia="ru-RU"/>
    </w:rPr>
  </w:style>
  <w:style w:type="paragraph" w:customStyle="1" w:styleId="xl83">
    <w:name w:val="xl83"/>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84">
    <w:name w:val="xl84"/>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lang w:eastAsia="ru-RU"/>
    </w:rPr>
  </w:style>
  <w:style w:type="paragraph" w:customStyle="1" w:styleId="xl85">
    <w:name w:val="xl85"/>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Times New Roman" w:cs="Times New Roman"/>
      <w:b/>
      <w:bCs/>
      <w:szCs w:val="24"/>
      <w:lang w:eastAsia="ru-RU"/>
    </w:rPr>
  </w:style>
  <w:style w:type="paragraph" w:customStyle="1" w:styleId="xl86">
    <w:name w:val="xl86"/>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87">
    <w:name w:val="xl87"/>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rFonts w:eastAsia="Times New Roman" w:cs="Times New Roman"/>
      <w:szCs w:val="24"/>
      <w:lang w:eastAsia="ru-RU"/>
    </w:rPr>
  </w:style>
  <w:style w:type="paragraph" w:customStyle="1" w:styleId="xl88">
    <w:name w:val="xl88"/>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s="Times New Roman"/>
      <w:b/>
      <w:bCs/>
      <w:szCs w:val="24"/>
      <w:lang w:eastAsia="ru-RU"/>
    </w:rPr>
  </w:style>
  <w:style w:type="paragraph" w:customStyle="1" w:styleId="xl89">
    <w:name w:val="xl89"/>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s="Times New Roman"/>
      <w:szCs w:val="24"/>
      <w:lang w:eastAsia="ru-RU"/>
    </w:rPr>
  </w:style>
  <w:style w:type="paragraph" w:customStyle="1" w:styleId="xl90">
    <w:name w:val="xl90"/>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cs="Times New Roman"/>
      <w:szCs w:val="24"/>
      <w:lang w:eastAsia="ru-RU"/>
    </w:rPr>
  </w:style>
  <w:style w:type="paragraph" w:customStyle="1" w:styleId="xl91">
    <w:name w:val="xl91"/>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cs="Times New Roman"/>
      <w:b/>
      <w:bCs/>
      <w:szCs w:val="24"/>
      <w:lang w:eastAsia="ru-RU"/>
    </w:rPr>
  </w:style>
  <w:style w:type="paragraph" w:customStyle="1" w:styleId="xl92">
    <w:name w:val="xl92"/>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cs="Times New Roman"/>
      <w:szCs w:val="24"/>
      <w:lang w:eastAsia="ru-RU"/>
    </w:rPr>
  </w:style>
  <w:style w:type="paragraph" w:customStyle="1" w:styleId="xl93">
    <w:name w:val="xl93"/>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cs="Times New Roman"/>
      <w:b/>
      <w:bCs/>
      <w:szCs w:val="24"/>
      <w:lang w:eastAsia="ru-RU"/>
    </w:rPr>
  </w:style>
  <w:style w:type="paragraph" w:customStyle="1" w:styleId="xl94">
    <w:name w:val="xl94"/>
    <w:basedOn w:val="a"/>
    <w:rsid w:val="001F1EC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cs="Times New Roman"/>
      <w:szCs w:val="24"/>
      <w:lang w:eastAsia="ru-RU"/>
    </w:rPr>
  </w:style>
  <w:style w:type="paragraph" w:customStyle="1" w:styleId="xl95">
    <w:name w:val="xl95"/>
    <w:basedOn w:val="a"/>
    <w:rsid w:val="001F1ECC"/>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rFonts w:eastAsia="Times New Roman" w:cs="Times New Roman"/>
      <w:szCs w:val="24"/>
      <w:lang w:eastAsia="ru-RU"/>
    </w:rPr>
  </w:style>
  <w:style w:type="paragraph" w:customStyle="1" w:styleId="xl96">
    <w:name w:val="xl96"/>
    <w:basedOn w:val="a"/>
    <w:rsid w:val="001F1E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eastAsia="Times New Roman" w:cs="Times New Roman"/>
      <w:b/>
      <w:bCs/>
      <w:szCs w:val="24"/>
      <w:lang w:eastAsia="ru-RU"/>
    </w:rPr>
  </w:style>
  <w:style w:type="paragraph" w:customStyle="1" w:styleId="xl97">
    <w:name w:val="xl97"/>
    <w:basedOn w:val="a"/>
    <w:rsid w:val="001F1E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eastAsia="Times New Roman" w:cs="Times New Roman"/>
      <w:szCs w:val="24"/>
      <w:lang w:eastAsia="ru-RU"/>
    </w:rPr>
  </w:style>
  <w:style w:type="paragraph" w:customStyle="1" w:styleId="xl98">
    <w:name w:val="xl98"/>
    <w:basedOn w:val="a"/>
    <w:rsid w:val="001F1ECC"/>
    <w:pPr>
      <w:pBdr>
        <w:bottom w:val="single" w:sz="4" w:space="0" w:color="auto"/>
        <w:right w:val="single" w:sz="4" w:space="0" w:color="auto"/>
      </w:pBdr>
      <w:spacing w:before="100" w:beforeAutospacing="1" w:after="100" w:afterAutospacing="1"/>
      <w:jc w:val="both"/>
    </w:pPr>
    <w:rPr>
      <w:rFonts w:eastAsia="Times New Roman" w:cs="Times New Roman"/>
      <w:szCs w:val="24"/>
      <w:lang w:eastAsia="ru-RU"/>
    </w:rPr>
  </w:style>
  <w:style w:type="paragraph" w:customStyle="1" w:styleId="xl99">
    <w:name w:val="xl99"/>
    <w:basedOn w:val="a"/>
    <w:rsid w:val="001F1ECC"/>
    <w:pPr>
      <w:pBdr>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100">
    <w:name w:val="xl100"/>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s="Times New Roman"/>
      <w:szCs w:val="24"/>
      <w:lang w:eastAsia="ru-RU"/>
    </w:rPr>
  </w:style>
  <w:style w:type="paragraph" w:customStyle="1" w:styleId="xl101">
    <w:name w:val="xl101"/>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eastAsia="Times New Roman" w:cs="Times New Roman"/>
      <w:szCs w:val="24"/>
      <w:lang w:eastAsia="ru-RU"/>
    </w:rPr>
  </w:style>
  <w:style w:type="paragraph" w:customStyle="1" w:styleId="xl102">
    <w:name w:val="xl102"/>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s="Times New Roman"/>
      <w:szCs w:val="24"/>
      <w:lang w:eastAsia="ru-RU"/>
    </w:rPr>
  </w:style>
  <w:style w:type="paragraph" w:customStyle="1" w:styleId="xl103">
    <w:name w:val="xl103"/>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eastAsia="Times New Roman" w:cs="Times New Roman"/>
      <w:szCs w:val="24"/>
      <w:lang w:eastAsia="ru-RU"/>
    </w:rPr>
  </w:style>
  <w:style w:type="paragraph" w:customStyle="1" w:styleId="xl104">
    <w:name w:val="xl104"/>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s="Times New Roman"/>
      <w:szCs w:val="24"/>
      <w:lang w:eastAsia="ru-RU"/>
    </w:rPr>
  </w:style>
  <w:style w:type="paragraph" w:customStyle="1" w:styleId="xl105">
    <w:name w:val="xl105"/>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cs="Times New Roman"/>
      <w:szCs w:val="24"/>
      <w:lang w:eastAsia="ru-RU"/>
    </w:rPr>
  </w:style>
  <w:style w:type="paragraph" w:customStyle="1" w:styleId="xl106">
    <w:name w:val="xl106"/>
    <w:basedOn w:val="a"/>
    <w:rsid w:val="001F1EC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cs="Times New Roman"/>
      <w:szCs w:val="24"/>
      <w:lang w:eastAsia="ru-RU"/>
    </w:rPr>
  </w:style>
  <w:style w:type="paragraph" w:customStyle="1" w:styleId="xl107">
    <w:name w:val="xl107"/>
    <w:basedOn w:val="a"/>
    <w:rsid w:val="001F1ECC"/>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cs="Times New Roman"/>
      <w:b/>
      <w:bCs/>
      <w:szCs w:val="24"/>
      <w:lang w:eastAsia="ru-RU"/>
    </w:rPr>
  </w:style>
  <w:style w:type="paragraph" w:customStyle="1" w:styleId="xl108">
    <w:name w:val="xl108"/>
    <w:basedOn w:val="a"/>
    <w:rsid w:val="001F1EC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cs="Times New Roman"/>
      <w:b/>
      <w:bCs/>
      <w:szCs w:val="24"/>
      <w:lang w:eastAsia="ru-RU"/>
    </w:rPr>
  </w:style>
  <w:style w:type="paragraph" w:customStyle="1" w:styleId="xl109">
    <w:name w:val="xl109"/>
    <w:basedOn w:val="a"/>
    <w:rsid w:val="001F1ECC"/>
    <w:pPr>
      <w:spacing w:before="100" w:beforeAutospacing="1" w:after="100" w:afterAutospacing="1"/>
      <w:jc w:val="both"/>
    </w:pPr>
    <w:rPr>
      <w:rFonts w:eastAsia="Times New Roman" w:cs="Times New Roman"/>
      <w:szCs w:val="24"/>
      <w:lang w:eastAsia="ru-RU"/>
    </w:rPr>
  </w:style>
  <w:style w:type="paragraph" w:customStyle="1" w:styleId="xl110">
    <w:name w:val="xl110"/>
    <w:basedOn w:val="a"/>
    <w:rsid w:val="001F1ECC"/>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s="Times New Roman"/>
      <w:b/>
      <w:bCs/>
      <w:szCs w:val="24"/>
      <w:lang w:eastAsia="ru-RU"/>
    </w:rPr>
  </w:style>
  <w:style w:type="paragraph" w:customStyle="1" w:styleId="xl111">
    <w:name w:val="xl111"/>
    <w:basedOn w:val="a"/>
    <w:rsid w:val="001F1ECC"/>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cs="Times New Roman"/>
      <w:szCs w:val="24"/>
      <w:lang w:eastAsia="ru-RU"/>
    </w:rPr>
  </w:style>
  <w:style w:type="paragraph" w:customStyle="1" w:styleId="xl112">
    <w:name w:val="xl112"/>
    <w:basedOn w:val="a"/>
    <w:rsid w:val="001F1ECC"/>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cs="Times New Roman"/>
      <w:b/>
      <w:bCs/>
      <w:szCs w:val="24"/>
      <w:lang w:eastAsia="ru-RU"/>
    </w:rPr>
  </w:style>
  <w:style w:type="paragraph" w:customStyle="1" w:styleId="xl113">
    <w:name w:val="xl113"/>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s="Times New Roman"/>
      <w:szCs w:val="24"/>
      <w:lang w:eastAsia="ru-RU"/>
    </w:rPr>
  </w:style>
  <w:style w:type="paragraph" w:customStyle="1" w:styleId="xl114">
    <w:name w:val="xl114"/>
    <w:basedOn w:val="a"/>
    <w:rsid w:val="001F1ECC"/>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s="Times New Roman"/>
      <w:b/>
      <w:bCs/>
      <w:szCs w:val="24"/>
      <w:lang w:eastAsia="ru-RU"/>
    </w:rPr>
  </w:style>
  <w:style w:type="paragraph" w:customStyle="1" w:styleId="xl115">
    <w:name w:val="xl115"/>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s="Times New Roman"/>
      <w:szCs w:val="24"/>
      <w:lang w:eastAsia="ru-RU"/>
    </w:rPr>
  </w:style>
  <w:style w:type="paragraph" w:customStyle="1" w:styleId="xl116">
    <w:name w:val="xl116"/>
    <w:basedOn w:val="a"/>
    <w:rsid w:val="001F1ECC"/>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s="Times New Roman"/>
      <w:b/>
      <w:bCs/>
      <w:szCs w:val="24"/>
      <w:lang w:eastAsia="ru-RU"/>
    </w:rPr>
  </w:style>
  <w:style w:type="paragraph" w:customStyle="1" w:styleId="xl117">
    <w:name w:val="xl117"/>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s="Times New Roman"/>
      <w:szCs w:val="24"/>
      <w:lang w:eastAsia="ru-RU"/>
    </w:rPr>
  </w:style>
  <w:style w:type="paragraph" w:customStyle="1" w:styleId="xl118">
    <w:name w:val="xl118"/>
    <w:basedOn w:val="a"/>
    <w:rsid w:val="001F1EC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s="Times New Roman"/>
      <w:b/>
      <w:bCs/>
      <w:szCs w:val="24"/>
      <w:lang w:eastAsia="ru-RU"/>
    </w:rPr>
  </w:style>
  <w:style w:type="paragraph" w:customStyle="1" w:styleId="xl119">
    <w:name w:val="xl119"/>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lang w:eastAsia="ru-RU"/>
    </w:rPr>
  </w:style>
  <w:style w:type="paragraph" w:customStyle="1" w:styleId="xl120">
    <w:name w:val="xl120"/>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lang w:eastAsia="ru-RU"/>
    </w:rPr>
  </w:style>
  <w:style w:type="paragraph" w:customStyle="1" w:styleId="xl121">
    <w:name w:val="xl121"/>
    <w:basedOn w:val="a"/>
    <w:rsid w:val="001F1ECC"/>
    <w:pPr>
      <w:spacing w:before="100" w:beforeAutospacing="1" w:after="100" w:afterAutospacing="1"/>
      <w:jc w:val="both"/>
      <w:textAlignment w:val="top"/>
    </w:pPr>
    <w:rPr>
      <w:rFonts w:eastAsia="Times New Roman" w:cs="Times New Roman"/>
      <w:b/>
      <w:bCs/>
      <w:szCs w:val="24"/>
      <w:lang w:eastAsia="ru-RU"/>
    </w:rPr>
  </w:style>
  <w:style w:type="paragraph" w:customStyle="1" w:styleId="xl122">
    <w:name w:val="xl122"/>
    <w:basedOn w:val="a"/>
    <w:rsid w:val="001F1ECC"/>
    <w:pPr>
      <w:spacing w:before="100" w:beforeAutospacing="1" w:after="100" w:afterAutospacing="1"/>
      <w:jc w:val="center"/>
    </w:pPr>
    <w:rPr>
      <w:rFonts w:eastAsia="Times New Roman" w:cs="Times New Roman"/>
      <w:b/>
      <w:bCs/>
      <w:szCs w:val="24"/>
      <w:lang w:eastAsia="ru-RU"/>
    </w:rPr>
  </w:style>
  <w:style w:type="paragraph" w:customStyle="1" w:styleId="xl123">
    <w:name w:val="xl123"/>
    <w:basedOn w:val="a"/>
    <w:rsid w:val="001F1ECC"/>
    <w:pPr>
      <w:spacing w:before="100" w:beforeAutospacing="1" w:after="100" w:afterAutospacing="1"/>
      <w:jc w:val="both"/>
    </w:pPr>
    <w:rPr>
      <w:rFonts w:eastAsia="Times New Roman" w:cs="Times New Roman"/>
      <w:b/>
      <w:bCs/>
      <w:szCs w:val="24"/>
      <w:lang w:eastAsia="ru-RU"/>
    </w:rPr>
  </w:style>
  <w:style w:type="paragraph" w:customStyle="1" w:styleId="xl124">
    <w:name w:val="xl124"/>
    <w:basedOn w:val="a"/>
    <w:rsid w:val="001F1ECC"/>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rFonts w:eastAsia="Times New Roman" w:cs="Times New Roman"/>
      <w:szCs w:val="24"/>
      <w:lang w:eastAsia="ru-RU"/>
    </w:rPr>
  </w:style>
  <w:style w:type="paragraph" w:customStyle="1" w:styleId="xl125">
    <w:name w:val="xl125"/>
    <w:basedOn w:val="a"/>
    <w:rsid w:val="001F1ECC"/>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rFonts w:eastAsia="Times New Roman" w:cs="Times New Roman"/>
      <w:szCs w:val="24"/>
      <w:lang w:eastAsia="ru-RU"/>
    </w:rPr>
  </w:style>
  <w:style w:type="paragraph" w:customStyle="1" w:styleId="xl126">
    <w:name w:val="xl126"/>
    <w:basedOn w:val="a"/>
    <w:rsid w:val="001F1ECC"/>
    <w:pPr>
      <w:pBdr>
        <w:left w:val="single" w:sz="4" w:space="0" w:color="auto"/>
        <w:bottom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127">
    <w:name w:val="xl127"/>
    <w:basedOn w:val="a"/>
    <w:rsid w:val="001F1ECC"/>
    <w:pPr>
      <w:pBdr>
        <w:bottom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128">
    <w:name w:val="xl128"/>
    <w:basedOn w:val="a"/>
    <w:rsid w:val="001F1ECC"/>
    <w:pPr>
      <w:pBdr>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129">
    <w:name w:val="xl129"/>
    <w:basedOn w:val="a"/>
    <w:rsid w:val="001F1ECC"/>
    <w:pPr>
      <w:pBdr>
        <w:left w:val="single" w:sz="4" w:space="0" w:color="auto"/>
        <w:bottom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130">
    <w:name w:val="xl130"/>
    <w:basedOn w:val="a"/>
    <w:rsid w:val="001F1ECC"/>
    <w:pPr>
      <w:pBdr>
        <w:bottom w:val="single" w:sz="4" w:space="0" w:color="auto"/>
      </w:pBdr>
      <w:spacing w:before="100" w:beforeAutospacing="1" w:after="100" w:afterAutospacing="1"/>
      <w:jc w:val="both"/>
    </w:pPr>
    <w:rPr>
      <w:rFonts w:eastAsia="Times New Roman" w:cs="Times New Roman"/>
      <w:szCs w:val="24"/>
      <w:lang w:eastAsia="ru-RU"/>
    </w:rPr>
  </w:style>
  <w:style w:type="paragraph" w:customStyle="1" w:styleId="formattext">
    <w:name w:val="formattext"/>
    <w:basedOn w:val="a"/>
    <w:rsid w:val="001F1ECC"/>
    <w:pPr>
      <w:spacing w:before="100" w:beforeAutospacing="1" w:after="100" w:afterAutospacing="1"/>
      <w:jc w:val="both"/>
    </w:pPr>
    <w:rPr>
      <w:rFonts w:eastAsia="Times New Roman" w:cs="Times New Roman"/>
      <w:szCs w:val="24"/>
      <w:lang w:eastAsia="ru-RU"/>
    </w:rPr>
  </w:style>
  <w:style w:type="paragraph" w:styleId="aff8">
    <w:name w:val="Body Text"/>
    <w:basedOn w:val="a"/>
    <w:link w:val="aff9"/>
    <w:uiPriority w:val="99"/>
    <w:semiHidden/>
    <w:unhideWhenUsed/>
    <w:rsid w:val="001F1ECC"/>
    <w:pPr>
      <w:spacing w:before="100" w:beforeAutospacing="1" w:after="100" w:afterAutospacing="1"/>
      <w:jc w:val="both"/>
    </w:pPr>
    <w:rPr>
      <w:rFonts w:eastAsia="Times New Roman" w:cs="Times New Roman"/>
      <w:szCs w:val="24"/>
      <w:lang w:eastAsia="ru-RU"/>
    </w:rPr>
  </w:style>
  <w:style w:type="character" w:customStyle="1" w:styleId="aff9">
    <w:name w:val="Основной текст Знак"/>
    <w:basedOn w:val="a0"/>
    <w:link w:val="aff8"/>
    <w:uiPriority w:val="99"/>
    <w:semiHidden/>
    <w:rsid w:val="001F1ECC"/>
    <w:rPr>
      <w:rFonts w:ascii="Times New Roman" w:eastAsia="Times New Roman" w:hAnsi="Times New Roman" w:cs="Times New Roman"/>
      <w:sz w:val="24"/>
      <w:szCs w:val="24"/>
      <w:lang w:eastAsia="ru-RU"/>
    </w:rPr>
  </w:style>
  <w:style w:type="paragraph" w:customStyle="1" w:styleId="affa">
    <w:name w:val="Отчет таблица слева"/>
    <w:basedOn w:val="a"/>
    <w:qFormat/>
    <w:rsid w:val="001F1ECC"/>
    <w:pPr>
      <w:jc w:val="both"/>
    </w:pPr>
    <w:rPr>
      <w:rFonts w:eastAsia="MS Mincho" w:cs="Times New Roman"/>
      <w:sz w:val="28"/>
      <w:szCs w:val="28"/>
      <w:lang w:eastAsia="ru-RU"/>
    </w:rPr>
  </w:style>
  <w:style w:type="paragraph" w:customStyle="1" w:styleId="affb">
    <w:name w:val="Отчет таблица центр"/>
    <w:basedOn w:val="a"/>
    <w:qFormat/>
    <w:rsid w:val="001F1ECC"/>
    <w:pPr>
      <w:jc w:val="center"/>
    </w:pPr>
    <w:rPr>
      <w:rFonts w:eastAsia="Times New Roman" w:cs="Times New Roman"/>
      <w:sz w:val="28"/>
      <w:szCs w:val="28"/>
      <w:lang w:eastAsia="ru-RU"/>
    </w:rPr>
  </w:style>
  <w:style w:type="paragraph" w:customStyle="1" w:styleId="17">
    <w:name w:val="Отчет титул 1"/>
    <w:basedOn w:val="a"/>
    <w:qFormat/>
    <w:rsid w:val="001F1ECC"/>
    <w:pPr>
      <w:spacing w:line="360" w:lineRule="auto"/>
      <w:jc w:val="center"/>
    </w:pPr>
    <w:rPr>
      <w:rFonts w:eastAsia="Times New Roman" w:cs="Times New Roman"/>
      <w:sz w:val="28"/>
      <w:szCs w:val="24"/>
      <w:lang w:eastAsia="ru-RU"/>
    </w:rPr>
  </w:style>
  <w:style w:type="paragraph" w:customStyle="1" w:styleId="affc">
    <w:name w:val="Отчет таблица по ширине"/>
    <w:basedOn w:val="a"/>
    <w:rsid w:val="001F1ECC"/>
    <w:pPr>
      <w:jc w:val="both"/>
    </w:pPr>
    <w:rPr>
      <w:rFonts w:eastAsia="Times New Roman" w:cs="Times New Roman"/>
      <w:color w:val="000000"/>
      <w:sz w:val="28"/>
      <w:szCs w:val="20"/>
      <w:lang w:eastAsia="ru-RU"/>
    </w:rPr>
  </w:style>
  <w:style w:type="paragraph" w:customStyle="1" w:styleId="53">
    <w:name w:val="Обычный5"/>
    <w:rsid w:val="001F1ECC"/>
    <w:pPr>
      <w:widowControl w:val="0"/>
      <w:jc w:val="both"/>
    </w:pPr>
    <w:rPr>
      <w:rFonts w:ascii="Times New Roman" w:eastAsia="Times New Roman" w:hAnsi="Times New Roman" w:cs="Times New Roman"/>
      <w:snapToGrid w:val="0"/>
      <w:sz w:val="20"/>
      <w:szCs w:val="20"/>
      <w:lang w:eastAsia="ru-RU"/>
    </w:rPr>
  </w:style>
  <w:style w:type="paragraph" w:customStyle="1" w:styleId="222">
    <w:name w:val="Основной текст 22"/>
    <w:basedOn w:val="a"/>
    <w:rsid w:val="001F1ECC"/>
    <w:pPr>
      <w:overflowPunct w:val="0"/>
      <w:autoSpaceDE w:val="0"/>
      <w:autoSpaceDN w:val="0"/>
      <w:adjustRightInd w:val="0"/>
      <w:ind w:firstLine="851"/>
      <w:jc w:val="both"/>
      <w:textAlignment w:val="baseline"/>
    </w:pPr>
    <w:rPr>
      <w:rFonts w:eastAsia="Times New Roman" w:cs="Times New Roman"/>
      <w:sz w:val="28"/>
      <w:szCs w:val="20"/>
      <w:lang w:eastAsia="ru-RU"/>
    </w:rPr>
  </w:style>
  <w:style w:type="paragraph" w:customStyle="1" w:styleId="214">
    <w:name w:val="Основной текст с отступом 21"/>
    <w:basedOn w:val="a"/>
    <w:rsid w:val="001F1ECC"/>
    <w:pPr>
      <w:overflowPunct w:val="0"/>
      <w:autoSpaceDE w:val="0"/>
      <w:autoSpaceDN w:val="0"/>
      <w:adjustRightInd w:val="0"/>
      <w:ind w:firstLine="284"/>
      <w:jc w:val="both"/>
      <w:textAlignment w:val="baseline"/>
    </w:pPr>
    <w:rPr>
      <w:rFonts w:eastAsia="Times New Roman" w:cs="Times New Roman"/>
      <w:i/>
      <w:sz w:val="28"/>
      <w:szCs w:val="20"/>
      <w:lang w:eastAsia="ru-RU"/>
    </w:rPr>
  </w:style>
  <w:style w:type="character" w:customStyle="1" w:styleId="29">
    <w:name w:val="Основной текст (2)_"/>
    <w:basedOn w:val="a0"/>
    <w:link w:val="2a"/>
    <w:rsid w:val="001F1ECC"/>
    <w:rPr>
      <w:rFonts w:ascii="Times New Roman" w:eastAsia="Times New Roman" w:hAnsi="Times New Roman" w:cs="Times New Roman"/>
      <w:b/>
      <w:bCs/>
      <w:sz w:val="26"/>
      <w:szCs w:val="26"/>
      <w:shd w:val="clear" w:color="auto" w:fill="FFFFFF"/>
    </w:rPr>
  </w:style>
  <w:style w:type="paragraph" w:customStyle="1" w:styleId="2a">
    <w:name w:val="Основной текст (2)"/>
    <w:basedOn w:val="a"/>
    <w:link w:val="29"/>
    <w:rsid w:val="001F1ECC"/>
    <w:pPr>
      <w:widowControl w:val="0"/>
      <w:shd w:val="clear" w:color="auto" w:fill="FFFFFF"/>
      <w:spacing w:line="370" w:lineRule="exact"/>
      <w:jc w:val="center"/>
    </w:pPr>
    <w:rPr>
      <w:rFonts w:eastAsia="Times New Roman" w:cs="Times New Roman"/>
      <w:b/>
      <w:bCs/>
      <w:sz w:val="26"/>
      <w:szCs w:val="26"/>
    </w:rPr>
  </w:style>
  <w:style w:type="paragraph" w:customStyle="1" w:styleId="215">
    <w:name w:val="Основной текст (2)1"/>
    <w:basedOn w:val="a"/>
    <w:uiPriority w:val="99"/>
    <w:rsid w:val="001F1ECC"/>
    <w:pPr>
      <w:widowControl w:val="0"/>
      <w:shd w:val="clear" w:color="auto" w:fill="FFFFFF"/>
      <w:spacing w:before="280" w:line="302" w:lineRule="exact"/>
      <w:jc w:val="both"/>
    </w:pPr>
    <w:rPr>
      <w:rFonts w:eastAsia="Times New Roman" w:cs="Times New Roman"/>
      <w:spacing w:val="10"/>
      <w:lang w:eastAsia="ru-RU"/>
    </w:rPr>
  </w:style>
  <w:style w:type="character" w:customStyle="1" w:styleId="212pt">
    <w:name w:val="Основной текст (2) + 12 pt"/>
    <w:aliases w:val="Полужирный,Интервал 0 pt1"/>
    <w:basedOn w:val="29"/>
    <w:uiPriority w:val="99"/>
    <w:rsid w:val="001F1ECC"/>
    <w:rPr>
      <w:rFonts w:ascii="Times New Roman" w:eastAsia="Times New Roman" w:hAnsi="Times New Roman" w:cs="Times New Roman"/>
      <w:b/>
      <w:bCs/>
      <w:spacing w:val="0"/>
      <w:sz w:val="24"/>
      <w:szCs w:val="24"/>
      <w:u w:val="none"/>
      <w:shd w:val="clear" w:color="auto" w:fill="FFFFFF"/>
    </w:rPr>
  </w:style>
  <w:style w:type="paragraph" w:customStyle="1" w:styleId="xl63">
    <w:name w:val="xl63"/>
    <w:basedOn w:val="a"/>
    <w:rsid w:val="001F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character" w:customStyle="1" w:styleId="affd">
    <w:name w:val="Гипертекстовая ссылка"/>
    <w:basedOn w:val="a0"/>
    <w:uiPriority w:val="99"/>
    <w:rsid w:val="001F1ECC"/>
    <w:rPr>
      <w:rFonts w:cs="Times New Roman"/>
      <w:b w:val="0"/>
      <w:color w:val="106BBE"/>
    </w:rPr>
  </w:style>
  <w:style w:type="character" w:customStyle="1" w:styleId="affe">
    <w:name w:val="Цветовое выделение"/>
    <w:uiPriority w:val="99"/>
    <w:rsid w:val="001F1ECC"/>
    <w:rPr>
      <w:b/>
      <w:color w:val="26282F"/>
    </w:rPr>
  </w:style>
  <w:style w:type="paragraph" w:customStyle="1" w:styleId="afff">
    <w:name w:val="Нормальный (таблица)"/>
    <w:basedOn w:val="a"/>
    <w:next w:val="a"/>
    <w:uiPriority w:val="99"/>
    <w:rsid w:val="001F1ECC"/>
    <w:pPr>
      <w:widowControl w:val="0"/>
      <w:autoSpaceDE w:val="0"/>
      <w:autoSpaceDN w:val="0"/>
      <w:adjustRightInd w:val="0"/>
      <w:jc w:val="both"/>
    </w:pPr>
    <w:rPr>
      <w:rFonts w:ascii="Arial" w:eastAsiaTheme="minorEastAsia" w:hAnsi="Arial" w:cs="Arial"/>
      <w:szCs w:val="24"/>
      <w:lang w:eastAsia="ru-RU"/>
    </w:rPr>
  </w:style>
  <w:style w:type="paragraph" w:customStyle="1" w:styleId="afff0">
    <w:name w:val="Прижатый влево"/>
    <w:basedOn w:val="a"/>
    <w:next w:val="a"/>
    <w:uiPriority w:val="99"/>
    <w:rsid w:val="001F1ECC"/>
    <w:pPr>
      <w:widowControl w:val="0"/>
      <w:autoSpaceDE w:val="0"/>
      <w:autoSpaceDN w:val="0"/>
      <w:adjustRightInd w:val="0"/>
    </w:pPr>
    <w:rPr>
      <w:rFonts w:ascii="Arial" w:eastAsiaTheme="minorEastAsia" w:hAnsi="Arial" w:cs="Arial"/>
      <w:szCs w:val="24"/>
      <w:lang w:eastAsia="ru-RU"/>
    </w:rPr>
  </w:style>
  <w:style w:type="paragraph" w:customStyle="1" w:styleId="msonormal0">
    <w:name w:val="msonormal"/>
    <w:basedOn w:val="a"/>
    <w:rsid w:val="001F1ECC"/>
    <w:pPr>
      <w:spacing w:before="100" w:beforeAutospacing="1" w:after="100" w:afterAutospacing="1"/>
    </w:pPr>
    <w:rPr>
      <w:rFonts w:eastAsia="Times New Roman" w:cs="Times New Roman"/>
      <w:szCs w:val="24"/>
      <w:lang w:eastAsia="ru-RU"/>
    </w:rPr>
  </w:style>
  <w:style w:type="paragraph" w:customStyle="1" w:styleId="font7">
    <w:name w:val="font7"/>
    <w:basedOn w:val="a"/>
    <w:rsid w:val="001F1ECC"/>
    <w:pPr>
      <w:spacing w:before="100" w:beforeAutospacing="1" w:after="100" w:afterAutospacing="1"/>
    </w:pPr>
    <w:rPr>
      <w:rFonts w:ascii="Tahoma" w:eastAsia="Times New Roman" w:hAnsi="Tahoma" w:cs="Tahoma"/>
      <w:b/>
      <w:bCs/>
      <w:color w:val="000000"/>
      <w:sz w:val="18"/>
      <w:szCs w:val="18"/>
      <w:lang w:eastAsia="ru-RU"/>
    </w:rPr>
  </w:style>
  <w:style w:type="character" w:customStyle="1" w:styleId="18">
    <w:name w:val="Неразрешенное упоминание1"/>
    <w:basedOn w:val="a0"/>
    <w:uiPriority w:val="99"/>
    <w:semiHidden/>
    <w:unhideWhenUsed/>
    <w:rsid w:val="001F1ECC"/>
    <w:rPr>
      <w:color w:val="808080"/>
      <w:shd w:val="clear" w:color="auto" w:fill="E6E6E6"/>
    </w:rPr>
  </w:style>
  <w:style w:type="paragraph" w:customStyle="1" w:styleId="afff1">
    <w:name w:val="Подзаголовок для информации об изменениях"/>
    <w:basedOn w:val="a"/>
    <w:next w:val="a"/>
    <w:uiPriority w:val="99"/>
    <w:rsid w:val="001F1ECC"/>
    <w:pPr>
      <w:widowControl w:val="0"/>
      <w:autoSpaceDE w:val="0"/>
      <w:autoSpaceDN w:val="0"/>
      <w:adjustRightInd w:val="0"/>
      <w:ind w:firstLine="720"/>
      <w:jc w:val="both"/>
    </w:pPr>
    <w:rPr>
      <w:rFonts w:ascii="Times New Roman CYR" w:eastAsia="Times New Roman" w:hAnsi="Times New Roman CYR" w:cs="Times New Roman CYR"/>
      <w:b/>
      <w:bCs/>
      <w:color w:val="353842"/>
      <w:sz w:val="20"/>
      <w:szCs w:val="20"/>
      <w:lang w:eastAsia="ru-RU"/>
    </w:rPr>
  </w:style>
  <w:style w:type="paragraph" w:customStyle="1" w:styleId="font8">
    <w:name w:val="font8"/>
    <w:basedOn w:val="a"/>
    <w:rsid w:val="001F1ECC"/>
    <w:pPr>
      <w:spacing w:before="100" w:beforeAutospacing="1" w:after="100" w:afterAutospacing="1"/>
    </w:pPr>
    <w:rPr>
      <w:rFonts w:ascii="Tahoma" w:eastAsia="Times New Roman" w:hAnsi="Tahoma" w:cs="Tahoma"/>
      <w:b/>
      <w:bCs/>
      <w:color w:val="000000"/>
      <w:sz w:val="18"/>
      <w:szCs w:val="18"/>
      <w:lang w:eastAsia="ru-RU"/>
    </w:rPr>
  </w:style>
  <w:style w:type="paragraph" w:customStyle="1" w:styleId="font9">
    <w:name w:val="font9"/>
    <w:basedOn w:val="a"/>
    <w:rsid w:val="001F1ECC"/>
    <w:pPr>
      <w:spacing w:before="100" w:beforeAutospacing="1" w:after="100" w:afterAutospacing="1"/>
    </w:pPr>
    <w:rPr>
      <w:rFonts w:ascii="Tahoma" w:eastAsia="Times New Roman" w:hAnsi="Tahoma" w:cs="Tahoma"/>
      <w:color w:val="000000"/>
      <w:sz w:val="18"/>
      <w:szCs w:val="18"/>
      <w:lang w:eastAsia="ru-RU"/>
    </w:rPr>
  </w:style>
  <w:style w:type="paragraph" w:customStyle="1" w:styleId="font10">
    <w:name w:val="font10"/>
    <w:basedOn w:val="a"/>
    <w:rsid w:val="001F1ECC"/>
    <w:pPr>
      <w:spacing w:before="100" w:beforeAutospacing="1" w:after="100" w:afterAutospacing="1"/>
    </w:pPr>
    <w:rPr>
      <w:rFonts w:ascii="Tahoma" w:eastAsia="Times New Roman" w:hAnsi="Tahoma" w:cs="Tahoma"/>
      <w:color w:val="000000"/>
      <w:sz w:val="18"/>
      <w:szCs w:val="18"/>
      <w:lang w:eastAsia="ru-RU"/>
    </w:rPr>
  </w:style>
  <w:style w:type="paragraph" w:customStyle="1" w:styleId="xl743">
    <w:name w:val="xl743"/>
    <w:basedOn w:val="a"/>
    <w:rsid w:val="001F1ECC"/>
    <w:pPr>
      <w:spacing w:before="100" w:beforeAutospacing="1" w:after="100" w:afterAutospacing="1"/>
      <w:textAlignment w:val="top"/>
    </w:pPr>
    <w:rPr>
      <w:rFonts w:eastAsia="Times New Roman" w:cs="Times New Roman"/>
      <w:szCs w:val="24"/>
      <w:lang w:eastAsia="ru-RU"/>
    </w:rPr>
  </w:style>
  <w:style w:type="paragraph" w:customStyle="1" w:styleId="xl744">
    <w:name w:val="xl744"/>
    <w:basedOn w:val="a"/>
    <w:rsid w:val="001F1ECC"/>
    <w:pPr>
      <w:spacing w:before="100" w:beforeAutospacing="1" w:after="100" w:afterAutospacing="1"/>
      <w:jc w:val="center"/>
    </w:pPr>
    <w:rPr>
      <w:rFonts w:eastAsia="Times New Roman" w:cs="Times New Roman"/>
      <w:szCs w:val="24"/>
      <w:lang w:eastAsia="ru-RU"/>
    </w:rPr>
  </w:style>
  <w:style w:type="paragraph" w:customStyle="1" w:styleId="xl745">
    <w:name w:val="xl745"/>
    <w:basedOn w:val="a"/>
    <w:rsid w:val="001F1ECC"/>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46">
    <w:name w:val="xl746"/>
    <w:basedOn w:val="a"/>
    <w:rsid w:val="001F1EC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47">
    <w:name w:val="xl747"/>
    <w:basedOn w:val="a"/>
    <w:rsid w:val="001F1ECC"/>
    <w:pPr>
      <w:pBdr>
        <w:top w:val="single" w:sz="8" w:space="0" w:color="auto"/>
        <w:left w:val="single" w:sz="8" w:space="0" w:color="auto"/>
        <w:right w:val="single" w:sz="8" w:space="0" w:color="auto"/>
      </w:pBdr>
      <w:spacing w:before="100" w:beforeAutospacing="1" w:after="100" w:afterAutospacing="1"/>
    </w:pPr>
    <w:rPr>
      <w:rFonts w:eastAsia="Times New Roman" w:cs="Times New Roman"/>
      <w:szCs w:val="24"/>
      <w:lang w:eastAsia="ru-RU"/>
    </w:rPr>
  </w:style>
  <w:style w:type="paragraph" w:customStyle="1" w:styleId="xl748">
    <w:name w:val="xl748"/>
    <w:basedOn w:val="a"/>
    <w:rsid w:val="001F1ECC"/>
    <w:pPr>
      <w:pBdr>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9">
    <w:name w:val="xl749"/>
    <w:basedOn w:val="a"/>
    <w:rsid w:val="001F1ECC"/>
    <w:pPr>
      <w:pBdr>
        <w:top w:val="single" w:sz="8" w:space="0" w:color="auto"/>
        <w:left w:val="single" w:sz="8" w:space="0" w:color="auto"/>
        <w:right w:val="single" w:sz="8" w:space="0" w:color="auto"/>
      </w:pBdr>
      <w:spacing w:before="100" w:beforeAutospacing="1" w:after="100" w:afterAutospacing="1"/>
      <w:textAlignment w:val="top"/>
    </w:pPr>
    <w:rPr>
      <w:rFonts w:eastAsia="Times New Roman" w:cs="Times New Roman"/>
      <w:szCs w:val="24"/>
      <w:lang w:eastAsia="ru-RU"/>
    </w:rPr>
  </w:style>
  <w:style w:type="paragraph" w:customStyle="1" w:styleId="xl750">
    <w:name w:val="xl750"/>
    <w:basedOn w:val="a"/>
    <w:rsid w:val="001F1ECC"/>
    <w:pPr>
      <w:pBdr>
        <w:top w:val="single" w:sz="8" w:space="0" w:color="auto"/>
        <w:left w:val="single" w:sz="8" w:space="0" w:color="auto"/>
        <w:bottom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51">
    <w:name w:val="xl751"/>
    <w:basedOn w:val="a"/>
    <w:rsid w:val="001F1ECC"/>
    <w:pPr>
      <w:pBdr>
        <w:top w:val="single" w:sz="8" w:space="0" w:color="auto"/>
        <w:left w:val="single" w:sz="8"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52">
    <w:name w:val="xl752"/>
    <w:basedOn w:val="a"/>
    <w:rsid w:val="001F1ECC"/>
    <w:pPr>
      <w:pBdr>
        <w:top w:val="single" w:sz="8"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53">
    <w:name w:val="xl753"/>
    <w:basedOn w:val="a"/>
    <w:rsid w:val="001F1ECC"/>
    <w:pPr>
      <w:pBdr>
        <w:top w:val="single" w:sz="8" w:space="0" w:color="auto"/>
      </w:pBdr>
      <w:spacing w:before="100" w:beforeAutospacing="1" w:after="100" w:afterAutospacing="1"/>
    </w:pPr>
    <w:rPr>
      <w:rFonts w:eastAsia="Times New Roman" w:cs="Times New Roman"/>
      <w:szCs w:val="24"/>
      <w:lang w:eastAsia="ru-RU"/>
    </w:rPr>
  </w:style>
  <w:style w:type="paragraph" w:customStyle="1" w:styleId="xl754">
    <w:name w:val="xl754"/>
    <w:basedOn w:val="a"/>
    <w:rsid w:val="001F1ECC"/>
    <w:pPr>
      <w:pBdr>
        <w:top w:val="single" w:sz="8" w:space="0" w:color="auto"/>
        <w:right w:val="single" w:sz="8" w:space="0" w:color="auto"/>
      </w:pBdr>
      <w:spacing w:before="100" w:beforeAutospacing="1" w:after="100" w:afterAutospacing="1"/>
    </w:pPr>
    <w:rPr>
      <w:rFonts w:eastAsia="Times New Roman" w:cs="Times New Roman"/>
      <w:szCs w:val="24"/>
      <w:lang w:eastAsia="ru-RU"/>
    </w:rPr>
  </w:style>
  <w:style w:type="paragraph" w:customStyle="1" w:styleId="xl755">
    <w:name w:val="xl755"/>
    <w:basedOn w:val="a"/>
    <w:rsid w:val="001F1ECC"/>
    <w:pPr>
      <w:pBdr>
        <w:left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56">
    <w:name w:val="xl756"/>
    <w:basedOn w:val="a"/>
    <w:rsid w:val="001F1ECC"/>
    <w:pPr>
      <w:spacing w:before="100" w:beforeAutospacing="1" w:after="100" w:afterAutospacing="1"/>
      <w:jc w:val="center"/>
      <w:textAlignment w:val="top"/>
    </w:pPr>
    <w:rPr>
      <w:rFonts w:eastAsia="Times New Roman" w:cs="Times New Roman"/>
      <w:szCs w:val="24"/>
      <w:lang w:eastAsia="ru-RU"/>
    </w:rPr>
  </w:style>
  <w:style w:type="paragraph" w:customStyle="1" w:styleId="xl757">
    <w:name w:val="xl757"/>
    <w:basedOn w:val="a"/>
    <w:rsid w:val="001F1ECC"/>
    <w:pPr>
      <w:pBdr>
        <w:right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58">
    <w:name w:val="xl758"/>
    <w:basedOn w:val="a"/>
    <w:rsid w:val="001F1ECC"/>
    <w:pPr>
      <w:pBdr>
        <w:left w:val="single" w:sz="8" w:space="0" w:color="auto"/>
        <w:bottom w:val="single" w:sz="8" w:space="0" w:color="auto"/>
      </w:pBdr>
      <w:spacing w:before="100" w:beforeAutospacing="1" w:after="100" w:afterAutospacing="1"/>
      <w:jc w:val="center"/>
    </w:pPr>
    <w:rPr>
      <w:rFonts w:eastAsia="Times New Roman" w:cs="Times New Roman"/>
      <w:szCs w:val="24"/>
      <w:lang w:eastAsia="ru-RU"/>
    </w:rPr>
  </w:style>
  <w:style w:type="paragraph" w:customStyle="1" w:styleId="xl759">
    <w:name w:val="xl759"/>
    <w:basedOn w:val="a"/>
    <w:rsid w:val="001F1ECC"/>
    <w:pPr>
      <w:pBdr>
        <w:bottom w:val="single" w:sz="8" w:space="0" w:color="auto"/>
      </w:pBdr>
      <w:spacing w:before="100" w:beforeAutospacing="1" w:after="100" w:afterAutospacing="1"/>
      <w:textAlignment w:val="top"/>
    </w:pPr>
    <w:rPr>
      <w:rFonts w:eastAsia="Times New Roman" w:cs="Times New Roman"/>
      <w:szCs w:val="24"/>
      <w:lang w:eastAsia="ru-RU"/>
    </w:rPr>
  </w:style>
  <w:style w:type="paragraph" w:customStyle="1" w:styleId="xl760">
    <w:name w:val="xl760"/>
    <w:basedOn w:val="a"/>
    <w:rsid w:val="001F1ECC"/>
    <w:pPr>
      <w:pBdr>
        <w:bottom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61">
    <w:name w:val="xl761"/>
    <w:basedOn w:val="a"/>
    <w:rsid w:val="001F1ECC"/>
    <w:pPr>
      <w:pBdr>
        <w:bottom w:val="single" w:sz="8" w:space="0" w:color="auto"/>
        <w:right w:val="single" w:sz="8"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762">
    <w:name w:val="xl762"/>
    <w:basedOn w:val="a"/>
    <w:rsid w:val="001F1ECC"/>
    <w:pPr>
      <w:spacing w:before="100" w:beforeAutospacing="1" w:after="100" w:afterAutospacing="1"/>
      <w:jc w:val="center"/>
    </w:pPr>
    <w:rPr>
      <w:rFonts w:eastAsia="Times New Roman" w:cs="Times New Roman"/>
      <w:b/>
      <w:bCs/>
      <w:szCs w:val="24"/>
      <w:lang w:eastAsia="ru-RU"/>
    </w:rPr>
  </w:style>
  <w:style w:type="paragraph" w:customStyle="1" w:styleId="xl763">
    <w:name w:val="xl763"/>
    <w:basedOn w:val="a"/>
    <w:rsid w:val="001F1ECC"/>
    <w:pPr>
      <w:pBdr>
        <w:top w:val="single" w:sz="8" w:space="0" w:color="auto"/>
        <w:bottom w:val="single" w:sz="8" w:space="0" w:color="auto"/>
      </w:pBdr>
      <w:spacing w:before="100" w:beforeAutospacing="1" w:after="100" w:afterAutospacing="1"/>
      <w:jc w:val="center"/>
    </w:pPr>
    <w:rPr>
      <w:rFonts w:eastAsia="Times New Roman" w:cs="Times New Roman"/>
      <w:b/>
      <w:bCs/>
      <w:szCs w:val="24"/>
      <w:lang w:eastAsia="ru-RU"/>
    </w:rPr>
  </w:style>
  <w:style w:type="paragraph" w:customStyle="1" w:styleId="xl764">
    <w:name w:val="xl764"/>
    <w:basedOn w:val="a"/>
    <w:rsid w:val="001F1ECC"/>
    <w:pPr>
      <w:pBdr>
        <w:top w:val="single" w:sz="8" w:space="0" w:color="auto"/>
        <w:bottom w:val="single" w:sz="8" w:space="0" w:color="auto"/>
        <w:right w:val="single" w:sz="8" w:space="0" w:color="auto"/>
      </w:pBdr>
      <w:spacing w:before="100" w:beforeAutospacing="1" w:after="100" w:afterAutospacing="1"/>
      <w:jc w:val="center"/>
    </w:pPr>
    <w:rPr>
      <w:rFonts w:eastAsia="Times New Roman" w:cs="Times New Roman"/>
      <w:b/>
      <w:bCs/>
      <w:szCs w:val="24"/>
      <w:lang w:eastAsia="ru-RU"/>
    </w:rPr>
  </w:style>
  <w:style w:type="paragraph" w:customStyle="1" w:styleId="xl741">
    <w:name w:val="xl741"/>
    <w:basedOn w:val="a"/>
    <w:rsid w:val="001F1ECC"/>
    <w:pPr>
      <w:spacing w:before="100" w:beforeAutospacing="1" w:after="100" w:afterAutospacing="1"/>
      <w:textAlignment w:val="top"/>
    </w:pPr>
    <w:rPr>
      <w:rFonts w:eastAsia="Times New Roman" w:cs="Times New Roman"/>
      <w:szCs w:val="24"/>
      <w:lang w:eastAsia="ru-RU"/>
    </w:rPr>
  </w:style>
  <w:style w:type="paragraph" w:customStyle="1" w:styleId="xl742">
    <w:name w:val="xl742"/>
    <w:basedOn w:val="a"/>
    <w:rsid w:val="001F1ECC"/>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Times New Roman"/>
      <w:szCs w:val="24"/>
      <w:lang w:eastAsia="ru-RU"/>
    </w:rPr>
  </w:style>
  <w:style w:type="table" w:customStyle="1" w:styleId="62">
    <w:name w:val="Сетка таблицы6"/>
    <w:basedOn w:val="a1"/>
    <w:next w:val="a5"/>
    <w:uiPriority w:val="59"/>
    <w:rsid w:val="00F650DC"/>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5"/>
    <w:uiPriority w:val="59"/>
    <w:rsid w:val="000F6326"/>
    <w:pPr>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0">
    <w:name w:val="Style10"/>
    <w:basedOn w:val="a"/>
    <w:rsid w:val="00E25DFA"/>
    <w:pPr>
      <w:widowControl w:val="0"/>
      <w:autoSpaceDE w:val="0"/>
      <w:autoSpaceDN w:val="0"/>
      <w:adjustRightInd w:val="0"/>
      <w:spacing w:line="230" w:lineRule="exact"/>
      <w:ind w:firstLine="283"/>
      <w:jc w:val="both"/>
    </w:pPr>
    <w:rPr>
      <w:rFonts w:eastAsia="Times New Roman" w:cs="Times New Roman"/>
      <w:szCs w:val="24"/>
      <w:lang w:eastAsia="ru-RU"/>
    </w:rPr>
  </w:style>
  <w:style w:type="character" w:customStyle="1" w:styleId="FontStyle188">
    <w:name w:val="Font Style188"/>
    <w:rsid w:val="00E25DFA"/>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7108">
      <w:bodyDiv w:val="1"/>
      <w:marLeft w:val="0"/>
      <w:marRight w:val="0"/>
      <w:marTop w:val="0"/>
      <w:marBottom w:val="0"/>
      <w:divBdr>
        <w:top w:val="none" w:sz="0" w:space="0" w:color="auto"/>
        <w:left w:val="none" w:sz="0" w:space="0" w:color="auto"/>
        <w:bottom w:val="none" w:sz="0" w:space="0" w:color="auto"/>
        <w:right w:val="none" w:sz="0" w:space="0" w:color="auto"/>
      </w:divBdr>
    </w:div>
    <w:div w:id="124277936">
      <w:bodyDiv w:val="1"/>
      <w:marLeft w:val="0"/>
      <w:marRight w:val="0"/>
      <w:marTop w:val="0"/>
      <w:marBottom w:val="0"/>
      <w:divBdr>
        <w:top w:val="none" w:sz="0" w:space="0" w:color="auto"/>
        <w:left w:val="none" w:sz="0" w:space="0" w:color="auto"/>
        <w:bottom w:val="none" w:sz="0" w:space="0" w:color="auto"/>
        <w:right w:val="none" w:sz="0" w:space="0" w:color="auto"/>
      </w:divBdr>
    </w:div>
    <w:div w:id="136341613">
      <w:bodyDiv w:val="1"/>
      <w:marLeft w:val="0"/>
      <w:marRight w:val="0"/>
      <w:marTop w:val="0"/>
      <w:marBottom w:val="0"/>
      <w:divBdr>
        <w:top w:val="none" w:sz="0" w:space="0" w:color="auto"/>
        <w:left w:val="none" w:sz="0" w:space="0" w:color="auto"/>
        <w:bottom w:val="none" w:sz="0" w:space="0" w:color="auto"/>
        <w:right w:val="none" w:sz="0" w:space="0" w:color="auto"/>
      </w:divBdr>
    </w:div>
    <w:div w:id="539825554">
      <w:bodyDiv w:val="1"/>
      <w:marLeft w:val="0"/>
      <w:marRight w:val="0"/>
      <w:marTop w:val="0"/>
      <w:marBottom w:val="0"/>
      <w:divBdr>
        <w:top w:val="none" w:sz="0" w:space="0" w:color="auto"/>
        <w:left w:val="none" w:sz="0" w:space="0" w:color="auto"/>
        <w:bottom w:val="none" w:sz="0" w:space="0" w:color="auto"/>
        <w:right w:val="none" w:sz="0" w:space="0" w:color="auto"/>
      </w:divBdr>
    </w:div>
    <w:div w:id="560676794">
      <w:bodyDiv w:val="1"/>
      <w:marLeft w:val="0"/>
      <w:marRight w:val="0"/>
      <w:marTop w:val="0"/>
      <w:marBottom w:val="0"/>
      <w:divBdr>
        <w:top w:val="none" w:sz="0" w:space="0" w:color="auto"/>
        <w:left w:val="none" w:sz="0" w:space="0" w:color="auto"/>
        <w:bottom w:val="none" w:sz="0" w:space="0" w:color="auto"/>
        <w:right w:val="none" w:sz="0" w:space="0" w:color="auto"/>
      </w:divBdr>
    </w:div>
    <w:div w:id="939069656">
      <w:bodyDiv w:val="1"/>
      <w:marLeft w:val="0"/>
      <w:marRight w:val="0"/>
      <w:marTop w:val="0"/>
      <w:marBottom w:val="0"/>
      <w:divBdr>
        <w:top w:val="none" w:sz="0" w:space="0" w:color="auto"/>
        <w:left w:val="none" w:sz="0" w:space="0" w:color="auto"/>
        <w:bottom w:val="none" w:sz="0" w:space="0" w:color="auto"/>
        <w:right w:val="none" w:sz="0" w:space="0" w:color="auto"/>
      </w:divBdr>
    </w:div>
    <w:div w:id="963537864">
      <w:bodyDiv w:val="1"/>
      <w:marLeft w:val="0"/>
      <w:marRight w:val="0"/>
      <w:marTop w:val="0"/>
      <w:marBottom w:val="0"/>
      <w:divBdr>
        <w:top w:val="none" w:sz="0" w:space="0" w:color="auto"/>
        <w:left w:val="none" w:sz="0" w:space="0" w:color="auto"/>
        <w:bottom w:val="none" w:sz="0" w:space="0" w:color="auto"/>
        <w:right w:val="none" w:sz="0" w:space="0" w:color="auto"/>
      </w:divBdr>
    </w:div>
    <w:div w:id="1134787541">
      <w:bodyDiv w:val="1"/>
      <w:marLeft w:val="0"/>
      <w:marRight w:val="0"/>
      <w:marTop w:val="0"/>
      <w:marBottom w:val="0"/>
      <w:divBdr>
        <w:top w:val="none" w:sz="0" w:space="0" w:color="auto"/>
        <w:left w:val="none" w:sz="0" w:space="0" w:color="auto"/>
        <w:bottom w:val="none" w:sz="0" w:space="0" w:color="auto"/>
        <w:right w:val="none" w:sz="0" w:space="0" w:color="auto"/>
      </w:divBdr>
    </w:div>
    <w:div w:id="1519351937">
      <w:bodyDiv w:val="1"/>
      <w:marLeft w:val="0"/>
      <w:marRight w:val="0"/>
      <w:marTop w:val="0"/>
      <w:marBottom w:val="0"/>
      <w:divBdr>
        <w:top w:val="none" w:sz="0" w:space="0" w:color="auto"/>
        <w:left w:val="none" w:sz="0" w:space="0" w:color="auto"/>
        <w:bottom w:val="none" w:sz="0" w:space="0" w:color="auto"/>
        <w:right w:val="none" w:sz="0" w:space="0" w:color="auto"/>
      </w:divBdr>
    </w:div>
    <w:div w:id="1606384258">
      <w:bodyDiv w:val="1"/>
      <w:marLeft w:val="0"/>
      <w:marRight w:val="0"/>
      <w:marTop w:val="0"/>
      <w:marBottom w:val="0"/>
      <w:divBdr>
        <w:top w:val="none" w:sz="0" w:space="0" w:color="auto"/>
        <w:left w:val="none" w:sz="0" w:space="0" w:color="auto"/>
        <w:bottom w:val="none" w:sz="0" w:space="0" w:color="auto"/>
        <w:right w:val="none" w:sz="0" w:space="0" w:color="auto"/>
      </w:divBdr>
    </w:div>
    <w:div w:id="1775831488">
      <w:bodyDiv w:val="1"/>
      <w:marLeft w:val="0"/>
      <w:marRight w:val="0"/>
      <w:marTop w:val="0"/>
      <w:marBottom w:val="0"/>
      <w:divBdr>
        <w:top w:val="none" w:sz="0" w:space="0" w:color="auto"/>
        <w:left w:val="none" w:sz="0" w:space="0" w:color="auto"/>
        <w:bottom w:val="none" w:sz="0" w:space="0" w:color="auto"/>
        <w:right w:val="none" w:sz="0" w:space="0" w:color="auto"/>
      </w:divBdr>
    </w:div>
    <w:div w:id="1839079458">
      <w:bodyDiv w:val="1"/>
      <w:marLeft w:val="0"/>
      <w:marRight w:val="0"/>
      <w:marTop w:val="0"/>
      <w:marBottom w:val="0"/>
      <w:divBdr>
        <w:top w:val="none" w:sz="0" w:space="0" w:color="auto"/>
        <w:left w:val="none" w:sz="0" w:space="0" w:color="auto"/>
        <w:bottom w:val="none" w:sz="0" w:space="0" w:color="auto"/>
        <w:right w:val="none" w:sz="0" w:space="0" w:color="auto"/>
      </w:divBdr>
    </w:div>
    <w:div w:id="196064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2247-949F-4904-9FB6-5C472B0A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71</Pages>
  <Words>17185</Words>
  <Characters>97960</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7</cp:revision>
  <cp:lastPrinted>2024-02-12T09:43:00Z</cp:lastPrinted>
  <dcterms:created xsi:type="dcterms:W3CDTF">2024-02-09T13:52:00Z</dcterms:created>
  <dcterms:modified xsi:type="dcterms:W3CDTF">2024-02-14T14:27:00Z</dcterms:modified>
</cp:coreProperties>
</file>